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5AC19" w14:textId="5C69AB0D" w:rsidR="00DD30F3" w:rsidRDefault="00DD30F3" w:rsidP="00282226">
      <w:pPr>
        <w:jc w:val="center"/>
        <w:rPr>
          <w:rFonts w:ascii="Garamond" w:hAnsi="Garamond" w:cs="Times New Roman"/>
          <w:i/>
          <w:iCs/>
          <w:sz w:val="24"/>
          <w:szCs w:val="24"/>
          <w:lang w:val="fr-CA"/>
        </w:rPr>
      </w:pPr>
    </w:p>
    <w:p w14:paraId="02F1DAEE" w14:textId="77777777" w:rsidR="00DD30F3" w:rsidRDefault="00DD30F3" w:rsidP="00282226">
      <w:pPr>
        <w:jc w:val="center"/>
        <w:rPr>
          <w:rFonts w:ascii="Garamond" w:hAnsi="Garamond" w:cs="Times New Roman"/>
          <w:i/>
          <w:iCs/>
          <w:sz w:val="24"/>
          <w:szCs w:val="24"/>
          <w:lang w:val="fr-CA"/>
        </w:rPr>
      </w:pPr>
    </w:p>
    <w:p w14:paraId="2D5B3C61" w14:textId="77777777" w:rsidR="00DD30F3" w:rsidRDefault="00DD30F3" w:rsidP="00282226">
      <w:pPr>
        <w:jc w:val="center"/>
        <w:rPr>
          <w:rFonts w:ascii="Garamond" w:hAnsi="Garamond" w:cs="Times New Roman"/>
          <w:i/>
          <w:iCs/>
          <w:sz w:val="24"/>
          <w:szCs w:val="24"/>
          <w:lang w:val="fr-CA"/>
        </w:rPr>
      </w:pPr>
    </w:p>
    <w:p w14:paraId="40BCC2C6" w14:textId="77777777" w:rsidR="00DD30F3" w:rsidRDefault="00DD30F3" w:rsidP="00282226">
      <w:pPr>
        <w:jc w:val="center"/>
        <w:rPr>
          <w:rFonts w:ascii="Garamond" w:hAnsi="Garamond" w:cs="Times New Roman"/>
          <w:i/>
          <w:iCs/>
          <w:sz w:val="24"/>
          <w:szCs w:val="24"/>
          <w:lang w:val="fr-CA"/>
        </w:rPr>
      </w:pPr>
    </w:p>
    <w:p w14:paraId="36E898D1" w14:textId="77777777" w:rsidR="00DD30F3" w:rsidRDefault="00DD30F3" w:rsidP="00D46EAD">
      <w:pPr>
        <w:jc w:val="center"/>
        <w:rPr>
          <w:rFonts w:ascii="Garamond" w:hAnsi="Garamond" w:cs="Times New Roman"/>
          <w:i/>
          <w:iCs/>
          <w:sz w:val="24"/>
          <w:szCs w:val="24"/>
          <w:lang w:val="fr-CA"/>
        </w:rPr>
      </w:pPr>
    </w:p>
    <w:p w14:paraId="4EADCCD7" w14:textId="148802FB" w:rsidR="00282226" w:rsidRPr="00384483" w:rsidRDefault="00282226" w:rsidP="00282226">
      <w:pPr>
        <w:jc w:val="center"/>
        <w:rPr>
          <w:rFonts w:ascii="Garamond" w:hAnsi="Garamond" w:cs="Times New Roman"/>
          <w:i/>
          <w:iCs/>
          <w:sz w:val="24"/>
          <w:szCs w:val="24"/>
          <w:lang w:val="fr-CA"/>
        </w:rPr>
      </w:pPr>
      <w:r w:rsidRPr="00384483">
        <w:rPr>
          <w:rFonts w:ascii="Garamond" w:hAnsi="Garamond" w:cs="Times New Roman"/>
          <w:i/>
          <w:iCs/>
          <w:sz w:val="24"/>
          <w:szCs w:val="24"/>
          <w:lang w:val="fr-CA"/>
        </w:rPr>
        <w:t xml:space="preserve">Une appropriation du discours racial : la figure du </w:t>
      </w:r>
      <w:r w:rsidRPr="00384483">
        <w:rPr>
          <w:rFonts w:ascii="Garamond" w:hAnsi="Garamond" w:cs="Times New Roman"/>
          <w:sz w:val="24"/>
          <w:szCs w:val="24"/>
          <w:lang w:val="fr-CA"/>
        </w:rPr>
        <w:t>white trash</w:t>
      </w:r>
      <w:r w:rsidRPr="00384483">
        <w:rPr>
          <w:rFonts w:ascii="Garamond" w:hAnsi="Garamond" w:cs="Times New Roman"/>
          <w:i/>
          <w:iCs/>
          <w:sz w:val="24"/>
          <w:szCs w:val="24"/>
          <w:lang w:val="fr-CA"/>
        </w:rPr>
        <w:t xml:space="preserve"> </w:t>
      </w:r>
      <w:r w:rsidR="00677AEC">
        <w:rPr>
          <w:rFonts w:ascii="Garamond" w:hAnsi="Garamond" w:cs="Times New Roman"/>
          <w:i/>
          <w:iCs/>
          <w:sz w:val="24"/>
          <w:szCs w:val="24"/>
          <w:lang w:val="fr-CA"/>
        </w:rPr>
        <w:t>chez Pierre Vallières et Victor-Lévy Beaulieu</w:t>
      </w:r>
    </w:p>
    <w:p w14:paraId="749A40AA" w14:textId="77777777" w:rsidR="00282226" w:rsidRPr="00BB4E01" w:rsidRDefault="00282226" w:rsidP="00282226">
      <w:pPr>
        <w:jc w:val="center"/>
        <w:rPr>
          <w:rFonts w:ascii="Garamond" w:hAnsi="Garamond" w:cs="Times New Roman"/>
          <w:sz w:val="24"/>
          <w:szCs w:val="24"/>
          <w:lang w:val="fr-CA"/>
        </w:rPr>
      </w:pPr>
    </w:p>
    <w:p w14:paraId="445294AE" w14:textId="77777777" w:rsidR="00DD30F3" w:rsidRPr="00BB4E01" w:rsidRDefault="00DD30F3" w:rsidP="00282226">
      <w:pPr>
        <w:spacing w:line="480" w:lineRule="auto"/>
        <w:jc w:val="both"/>
        <w:rPr>
          <w:rFonts w:ascii="Garamond" w:hAnsi="Garamond" w:cs="Times New Roman"/>
          <w:sz w:val="24"/>
          <w:szCs w:val="24"/>
          <w:lang w:val="fr-CA"/>
        </w:rPr>
      </w:pPr>
    </w:p>
    <w:p w14:paraId="45504A5B" w14:textId="77777777" w:rsidR="00DD30F3" w:rsidRPr="00BB4E01" w:rsidRDefault="00DD30F3" w:rsidP="00282226">
      <w:pPr>
        <w:spacing w:line="480" w:lineRule="auto"/>
        <w:jc w:val="both"/>
        <w:rPr>
          <w:rFonts w:ascii="Garamond" w:hAnsi="Garamond" w:cs="Times New Roman"/>
          <w:sz w:val="24"/>
          <w:szCs w:val="24"/>
          <w:lang w:val="fr-CA"/>
        </w:rPr>
      </w:pPr>
    </w:p>
    <w:p w14:paraId="35B60375" w14:textId="2F9FA3E1" w:rsidR="005B33BC" w:rsidRDefault="008731BA" w:rsidP="00282226">
      <w:pPr>
        <w:spacing w:line="480" w:lineRule="auto"/>
        <w:jc w:val="both"/>
        <w:rPr>
          <w:rFonts w:ascii="Garamond" w:hAnsi="Garamond" w:cs="Times New Roman"/>
          <w:sz w:val="24"/>
          <w:szCs w:val="24"/>
          <w:lang w:val="fr-CA"/>
        </w:rPr>
      </w:pPr>
      <w:r>
        <w:rPr>
          <w:rFonts w:ascii="Garamond" w:hAnsi="Garamond" w:cs="Times New Roman"/>
          <w:sz w:val="24"/>
          <w:szCs w:val="24"/>
          <w:lang w:val="fr-CA"/>
        </w:rPr>
        <w:t>Souvent invisibilisée</w:t>
      </w:r>
      <w:r w:rsidR="00282226" w:rsidRPr="00384483">
        <w:rPr>
          <w:rFonts w:ascii="Garamond" w:hAnsi="Garamond" w:cs="Times New Roman"/>
          <w:sz w:val="24"/>
          <w:szCs w:val="24"/>
          <w:lang w:val="fr-CA"/>
        </w:rPr>
        <w:t xml:space="preserve">, la figure du </w:t>
      </w:r>
      <w:r w:rsidR="00282226" w:rsidRPr="00384483">
        <w:rPr>
          <w:rFonts w:ascii="Garamond" w:hAnsi="Garamond" w:cs="Times New Roman"/>
          <w:i/>
          <w:iCs/>
          <w:sz w:val="24"/>
          <w:szCs w:val="24"/>
          <w:lang w:val="fr-CA"/>
        </w:rPr>
        <w:t xml:space="preserve">white trash </w:t>
      </w:r>
      <w:r w:rsidR="00282226" w:rsidRPr="00384483">
        <w:rPr>
          <w:rFonts w:ascii="Garamond" w:hAnsi="Garamond" w:cs="Times New Roman"/>
          <w:sz w:val="24"/>
          <w:szCs w:val="24"/>
          <w:lang w:val="fr-CA"/>
        </w:rPr>
        <w:t>est néanmoins prégnante et signifiante en Amérique du Nord.</w:t>
      </w:r>
      <w:r w:rsidR="00254929">
        <w:rPr>
          <w:rFonts w:ascii="Garamond" w:hAnsi="Garamond" w:cs="Times New Roman"/>
          <w:sz w:val="24"/>
          <w:szCs w:val="24"/>
          <w:lang w:val="fr-CA"/>
        </w:rPr>
        <w:t xml:space="preserve"> </w:t>
      </w:r>
      <w:r w:rsidR="0048216D">
        <w:rPr>
          <w:rFonts w:ascii="Garamond" w:hAnsi="Garamond" w:cs="Times New Roman"/>
          <w:sz w:val="24"/>
          <w:szCs w:val="24"/>
          <w:lang w:val="fr-CA"/>
        </w:rPr>
        <w:t>Lorsqu’elle est abordée de front,</w:t>
      </w:r>
      <w:r>
        <w:rPr>
          <w:rFonts w:ascii="Garamond" w:hAnsi="Garamond" w:cs="Times New Roman"/>
          <w:sz w:val="24"/>
          <w:szCs w:val="24"/>
          <w:lang w:val="fr-CA"/>
        </w:rPr>
        <w:t xml:space="preserve"> </w:t>
      </w:r>
      <w:r w:rsidR="005357A6">
        <w:rPr>
          <w:rFonts w:ascii="Garamond" w:hAnsi="Garamond" w:cs="Times New Roman"/>
          <w:sz w:val="24"/>
          <w:szCs w:val="24"/>
          <w:lang w:val="fr-CA"/>
        </w:rPr>
        <w:t xml:space="preserve">elle est souvent ridiculisée, comme pour la mettre à distance. </w:t>
      </w:r>
      <w:r w:rsidR="009F6A07">
        <w:rPr>
          <w:rFonts w:ascii="Garamond" w:hAnsi="Garamond" w:cs="Times New Roman"/>
          <w:sz w:val="24"/>
          <w:szCs w:val="24"/>
          <w:lang w:val="fr-CA"/>
        </w:rPr>
        <w:t xml:space="preserve">Je pense notamment à la télésérie </w:t>
      </w:r>
      <w:r w:rsidR="0009302E">
        <w:rPr>
          <w:rFonts w:ascii="Garamond" w:hAnsi="Garamond" w:cs="Times New Roman"/>
          <w:sz w:val="24"/>
          <w:szCs w:val="24"/>
          <w:lang w:val="fr-CA"/>
        </w:rPr>
        <w:t xml:space="preserve">canadienne </w:t>
      </w:r>
      <w:r w:rsidR="0009302E">
        <w:rPr>
          <w:rFonts w:ascii="Garamond" w:hAnsi="Garamond" w:cs="Times New Roman"/>
          <w:i/>
          <w:iCs/>
          <w:sz w:val="24"/>
          <w:szCs w:val="24"/>
          <w:lang w:val="fr-CA"/>
        </w:rPr>
        <w:t>Trailer Park Boys</w:t>
      </w:r>
      <w:r w:rsidR="00E33137">
        <w:rPr>
          <w:rFonts w:ascii="Garamond" w:hAnsi="Garamond" w:cs="Times New Roman"/>
          <w:sz w:val="24"/>
          <w:szCs w:val="24"/>
          <w:lang w:val="fr-CA"/>
        </w:rPr>
        <w:t>,</w:t>
      </w:r>
      <w:r w:rsidR="00C0490D">
        <w:rPr>
          <w:rFonts w:ascii="Garamond" w:hAnsi="Garamond" w:cs="Times New Roman"/>
          <w:sz w:val="24"/>
          <w:szCs w:val="24"/>
          <w:lang w:val="fr-CA"/>
        </w:rPr>
        <w:t xml:space="preserve"> du registre de la comédie,</w:t>
      </w:r>
      <w:r w:rsidR="00E33137">
        <w:rPr>
          <w:rFonts w:ascii="Garamond" w:hAnsi="Garamond" w:cs="Times New Roman"/>
          <w:sz w:val="24"/>
          <w:szCs w:val="24"/>
          <w:lang w:val="fr-CA"/>
        </w:rPr>
        <w:t xml:space="preserve"> qui met en scène </w:t>
      </w:r>
      <w:r w:rsidR="00C503E7">
        <w:rPr>
          <w:rFonts w:ascii="Garamond" w:hAnsi="Garamond" w:cs="Times New Roman"/>
          <w:sz w:val="24"/>
          <w:szCs w:val="24"/>
          <w:lang w:val="fr-CA"/>
        </w:rPr>
        <w:t xml:space="preserve">les résidents </w:t>
      </w:r>
      <w:r w:rsidR="00FA4B91">
        <w:rPr>
          <w:rFonts w:ascii="Garamond" w:hAnsi="Garamond" w:cs="Times New Roman"/>
          <w:sz w:val="24"/>
          <w:szCs w:val="24"/>
          <w:lang w:val="fr-CA"/>
        </w:rPr>
        <w:t>grotesques</w:t>
      </w:r>
      <w:r w:rsidR="00C503E7">
        <w:rPr>
          <w:rFonts w:ascii="Garamond" w:hAnsi="Garamond" w:cs="Times New Roman"/>
          <w:sz w:val="24"/>
          <w:szCs w:val="24"/>
          <w:lang w:val="fr-CA"/>
        </w:rPr>
        <w:t xml:space="preserve"> </w:t>
      </w:r>
      <w:r w:rsidR="00AE355B">
        <w:rPr>
          <w:rFonts w:ascii="Garamond" w:hAnsi="Garamond" w:cs="Times New Roman"/>
          <w:sz w:val="24"/>
          <w:szCs w:val="24"/>
          <w:lang w:val="fr-CA"/>
        </w:rPr>
        <w:t>du parc à roulottes fictif</w:t>
      </w:r>
      <w:r w:rsidR="007F27F0">
        <w:rPr>
          <w:rFonts w:ascii="Garamond" w:hAnsi="Garamond" w:cs="Times New Roman"/>
          <w:sz w:val="24"/>
          <w:szCs w:val="24"/>
          <w:lang w:val="fr-CA"/>
        </w:rPr>
        <w:t xml:space="preserve"> de</w:t>
      </w:r>
      <w:r w:rsidR="00AE355B">
        <w:rPr>
          <w:rFonts w:ascii="Garamond" w:hAnsi="Garamond" w:cs="Times New Roman"/>
          <w:sz w:val="24"/>
          <w:szCs w:val="24"/>
          <w:lang w:val="fr-CA"/>
        </w:rPr>
        <w:t xml:space="preserve"> Sunnyvale à Dart</w:t>
      </w:r>
      <w:r w:rsidR="00F44124">
        <w:rPr>
          <w:rFonts w:ascii="Garamond" w:hAnsi="Garamond" w:cs="Times New Roman"/>
          <w:sz w:val="24"/>
          <w:szCs w:val="24"/>
          <w:lang w:val="fr-CA"/>
        </w:rPr>
        <w:t>mouth, en Nouvelle-Écosse.</w:t>
      </w:r>
      <w:r w:rsidR="00C554E8">
        <w:rPr>
          <w:rFonts w:ascii="Garamond" w:hAnsi="Garamond" w:cs="Times New Roman"/>
          <w:sz w:val="24"/>
          <w:szCs w:val="24"/>
          <w:lang w:val="fr-CA"/>
        </w:rPr>
        <w:t xml:space="preserve"> C’est sans oublier</w:t>
      </w:r>
      <w:r w:rsidR="0065452C">
        <w:rPr>
          <w:rFonts w:ascii="Garamond" w:hAnsi="Garamond" w:cs="Times New Roman"/>
          <w:sz w:val="24"/>
          <w:szCs w:val="24"/>
          <w:lang w:val="fr-CA"/>
        </w:rPr>
        <w:t xml:space="preserve"> une autre série télévisée canadienne, </w:t>
      </w:r>
      <w:proofErr w:type="spellStart"/>
      <w:r w:rsidR="00B248A6">
        <w:rPr>
          <w:rFonts w:ascii="Garamond" w:hAnsi="Garamond" w:cs="Times New Roman"/>
          <w:i/>
          <w:iCs/>
          <w:sz w:val="24"/>
          <w:szCs w:val="24"/>
          <w:lang w:val="fr-CA"/>
        </w:rPr>
        <w:t>Schitt’s</w:t>
      </w:r>
      <w:proofErr w:type="spellEnd"/>
      <w:r w:rsidR="00B248A6">
        <w:rPr>
          <w:rFonts w:ascii="Garamond" w:hAnsi="Garamond" w:cs="Times New Roman"/>
          <w:i/>
          <w:iCs/>
          <w:sz w:val="24"/>
          <w:szCs w:val="24"/>
          <w:lang w:val="fr-CA"/>
        </w:rPr>
        <w:t xml:space="preserve"> Creek</w:t>
      </w:r>
      <w:r w:rsidR="0044568F">
        <w:rPr>
          <w:rFonts w:ascii="Garamond" w:hAnsi="Garamond" w:cs="Times New Roman"/>
          <w:sz w:val="24"/>
          <w:szCs w:val="24"/>
          <w:lang w:val="fr-CA"/>
        </w:rPr>
        <w:t>,</w:t>
      </w:r>
      <w:r w:rsidR="00A234DD">
        <w:rPr>
          <w:rFonts w:ascii="Garamond" w:hAnsi="Garamond" w:cs="Times New Roman"/>
          <w:sz w:val="24"/>
          <w:szCs w:val="24"/>
          <w:lang w:val="fr-CA"/>
        </w:rPr>
        <w:t xml:space="preserve"> également de l’ordre du comique,</w:t>
      </w:r>
      <w:r w:rsidR="0044568F">
        <w:rPr>
          <w:rFonts w:ascii="Garamond" w:hAnsi="Garamond" w:cs="Times New Roman"/>
          <w:sz w:val="24"/>
          <w:szCs w:val="24"/>
          <w:lang w:val="fr-CA"/>
        </w:rPr>
        <w:t xml:space="preserve"> dont les personnages principaux, les Rose, </w:t>
      </w:r>
      <w:r w:rsidR="00726293">
        <w:rPr>
          <w:rFonts w:ascii="Garamond" w:hAnsi="Garamond" w:cs="Times New Roman"/>
          <w:sz w:val="24"/>
          <w:szCs w:val="24"/>
          <w:lang w:val="fr-CA"/>
        </w:rPr>
        <w:t xml:space="preserve">sont forcés d’habiter </w:t>
      </w:r>
      <w:r w:rsidR="008F47E9">
        <w:rPr>
          <w:rFonts w:ascii="Garamond" w:hAnsi="Garamond" w:cs="Times New Roman"/>
          <w:sz w:val="24"/>
          <w:szCs w:val="24"/>
          <w:lang w:val="fr-CA"/>
        </w:rPr>
        <w:t xml:space="preserve">la petite ville de </w:t>
      </w:r>
      <w:proofErr w:type="spellStart"/>
      <w:r w:rsidR="008F47E9">
        <w:rPr>
          <w:rFonts w:ascii="Garamond" w:hAnsi="Garamond" w:cs="Times New Roman"/>
          <w:sz w:val="24"/>
          <w:szCs w:val="24"/>
          <w:lang w:val="fr-CA"/>
        </w:rPr>
        <w:t>Schitt’s</w:t>
      </w:r>
      <w:proofErr w:type="spellEnd"/>
      <w:r w:rsidR="008F47E9">
        <w:rPr>
          <w:rFonts w:ascii="Garamond" w:hAnsi="Garamond" w:cs="Times New Roman"/>
          <w:sz w:val="24"/>
          <w:szCs w:val="24"/>
          <w:lang w:val="fr-CA"/>
        </w:rPr>
        <w:t xml:space="preserve"> Creek</w:t>
      </w:r>
      <w:r w:rsidR="007B069F">
        <w:rPr>
          <w:rFonts w:ascii="Garamond" w:hAnsi="Garamond" w:cs="Times New Roman"/>
          <w:sz w:val="24"/>
          <w:szCs w:val="24"/>
          <w:lang w:val="fr-CA"/>
        </w:rPr>
        <w:t xml:space="preserve">, peuplée de </w:t>
      </w:r>
      <w:r w:rsidR="007B069F">
        <w:rPr>
          <w:rFonts w:ascii="Garamond" w:hAnsi="Garamond" w:cs="Times New Roman"/>
          <w:i/>
          <w:iCs/>
          <w:sz w:val="24"/>
          <w:szCs w:val="24"/>
          <w:lang w:val="fr-CA"/>
        </w:rPr>
        <w:t>white trash</w:t>
      </w:r>
      <w:r w:rsidR="007B069F">
        <w:rPr>
          <w:rFonts w:ascii="Garamond" w:hAnsi="Garamond" w:cs="Times New Roman"/>
          <w:sz w:val="24"/>
          <w:szCs w:val="24"/>
          <w:lang w:val="fr-CA"/>
        </w:rPr>
        <w:t xml:space="preserve">, </w:t>
      </w:r>
      <w:r w:rsidR="00E12A7A">
        <w:rPr>
          <w:rFonts w:ascii="Garamond" w:hAnsi="Garamond" w:cs="Times New Roman"/>
          <w:sz w:val="24"/>
          <w:szCs w:val="24"/>
          <w:lang w:val="fr-CA"/>
        </w:rPr>
        <w:t>qu’ils avaient acheté</w:t>
      </w:r>
      <w:r w:rsidR="000570E7">
        <w:rPr>
          <w:rFonts w:ascii="Garamond" w:hAnsi="Garamond" w:cs="Times New Roman"/>
          <w:sz w:val="24"/>
          <w:szCs w:val="24"/>
          <w:lang w:val="fr-CA"/>
        </w:rPr>
        <w:t>e</w:t>
      </w:r>
      <w:r w:rsidR="003E3250">
        <w:rPr>
          <w:rFonts w:ascii="Garamond" w:hAnsi="Garamond" w:cs="Times New Roman"/>
          <w:sz w:val="24"/>
          <w:szCs w:val="24"/>
          <w:lang w:val="fr-CA"/>
        </w:rPr>
        <w:t xml:space="preserve"> quelques années auparavant</w:t>
      </w:r>
      <w:r w:rsidR="000570E7">
        <w:rPr>
          <w:rFonts w:ascii="Garamond" w:hAnsi="Garamond" w:cs="Times New Roman"/>
          <w:sz w:val="24"/>
          <w:szCs w:val="24"/>
          <w:lang w:val="fr-CA"/>
        </w:rPr>
        <w:t xml:space="preserve"> </w:t>
      </w:r>
      <w:r w:rsidR="003E3250">
        <w:rPr>
          <w:rFonts w:ascii="Garamond" w:hAnsi="Garamond" w:cs="Times New Roman"/>
          <w:sz w:val="24"/>
          <w:szCs w:val="24"/>
          <w:lang w:val="fr-CA"/>
        </w:rPr>
        <w:t>pour faire une</w:t>
      </w:r>
      <w:r w:rsidR="000570E7">
        <w:rPr>
          <w:rFonts w:ascii="Garamond" w:hAnsi="Garamond" w:cs="Times New Roman"/>
          <w:sz w:val="24"/>
          <w:szCs w:val="24"/>
          <w:lang w:val="fr-CA"/>
        </w:rPr>
        <w:t xml:space="preserve"> blague.</w:t>
      </w:r>
      <w:r w:rsidR="00A234DD">
        <w:rPr>
          <w:rFonts w:ascii="Garamond" w:hAnsi="Garamond" w:cs="Times New Roman"/>
          <w:sz w:val="24"/>
          <w:szCs w:val="24"/>
          <w:lang w:val="fr-CA"/>
        </w:rPr>
        <w:t xml:space="preserve"> Plus près de nous, il y a</w:t>
      </w:r>
      <w:r w:rsidR="00C37BA6">
        <w:rPr>
          <w:rFonts w:ascii="Garamond" w:hAnsi="Garamond" w:cs="Times New Roman"/>
          <w:sz w:val="24"/>
          <w:szCs w:val="24"/>
          <w:lang w:val="fr-CA"/>
        </w:rPr>
        <w:t xml:space="preserve"> la comédie</w:t>
      </w:r>
      <w:r w:rsidR="00A234DD">
        <w:rPr>
          <w:rFonts w:ascii="Garamond" w:hAnsi="Garamond" w:cs="Times New Roman"/>
          <w:sz w:val="24"/>
          <w:szCs w:val="24"/>
          <w:lang w:val="fr-CA"/>
        </w:rPr>
        <w:t xml:space="preserve"> </w:t>
      </w:r>
      <w:r w:rsidR="00521BD8">
        <w:rPr>
          <w:rFonts w:ascii="Garamond" w:hAnsi="Garamond" w:cs="Times New Roman"/>
          <w:i/>
          <w:iCs/>
          <w:sz w:val="24"/>
          <w:szCs w:val="24"/>
          <w:lang w:val="fr-CA"/>
        </w:rPr>
        <w:t xml:space="preserve">Les </w:t>
      </w:r>
      <w:r w:rsidR="00380F07">
        <w:rPr>
          <w:rFonts w:ascii="Garamond" w:hAnsi="Garamond" w:cs="Times New Roman"/>
          <w:i/>
          <w:iCs/>
          <w:sz w:val="24"/>
          <w:szCs w:val="24"/>
          <w:lang w:val="fr-CA"/>
        </w:rPr>
        <w:t>B</w:t>
      </w:r>
      <w:r w:rsidR="00521BD8">
        <w:rPr>
          <w:rFonts w:ascii="Garamond" w:hAnsi="Garamond" w:cs="Times New Roman"/>
          <w:i/>
          <w:iCs/>
          <w:sz w:val="24"/>
          <w:szCs w:val="24"/>
          <w:lang w:val="fr-CA"/>
        </w:rPr>
        <w:t>ougons. C’est aussi ça la vie!</w:t>
      </w:r>
      <w:r w:rsidR="00440073">
        <w:rPr>
          <w:rFonts w:ascii="Garamond" w:hAnsi="Garamond" w:cs="Times New Roman"/>
          <w:sz w:val="24"/>
          <w:szCs w:val="24"/>
          <w:lang w:val="fr-CA"/>
        </w:rPr>
        <w:t xml:space="preserve"> </w:t>
      </w:r>
      <w:proofErr w:type="gramStart"/>
      <w:r w:rsidR="00BE3564">
        <w:rPr>
          <w:rFonts w:ascii="Garamond" w:hAnsi="Garamond" w:cs="Times New Roman"/>
          <w:sz w:val="24"/>
          <w:szCs w:val="24"/>
          <w:lang w:val="fr-CA"/>
        </w:rPr>
        <w:t>L</w:t>
      </w:r>
      <w:r w:rsidR="00FA4B91">
        <w:rPr>
          <w:rFonts w:ascii="Garamond" w:hAnsi="Garamond" w:cs="Times New Roman"/>
          <w:sz w:val="24"/>
          <w:szCs w:val="24"/>
          <w:lang w:val="fr-CA"/>
        </w:rPr>
        <w:t>es Bougon</w:t>
      </w:r>
      <w:proofErr w:type="gramEnd"/>
      <w:r w:rsidR="00FA4B91">
        <w:rPr>
          <w:rFonts w:ascii="Garamond" w:hAnsi="Garamond" w:cs="Times New Roman"/>
          <w:sz w:val="24"/>
          <w:szCs w:val="24"/>
          <w:lang w:val="fr-CA"/>
        </w:rPr>
        <w:t xml:space="preserve"> sont </w:t>
      </w:r>
      <w:r w:rsidR="00B1085C">
        <w:rPr>
          <w:rFonts w:ascii="Garamond" w:hAnsi="Garamond" w:cs="Times New Roman"/>
          <w:sz w:val="24"/>
          <w:szCs w:val="24"/>
          <w:lang w:val="fr-CA"/>
        </w:rPr>
        <w:t>des « décrocheurs du système</w:t>
      </w:r>
      <w:r w:rsidR="00985A76">
        <w:rPr>
          <w:rFonts w:ascii="Garamond" w:hAnsi="Garamond" w:cs="Times New Roman"/>
          <w:sz w:val="24"/>
          <w:szCs w:val="24"/>
          <w:lang w:val="fr-CA"/>
        </w:rPr>
        <w:t> », des « vautours qui s’accaparent de tout ce que la société produit en trop</w:t>
      </w:r>
      <w:r w:rsidR="00470048">
        <w:rPr>
          <w:rFonts w:ascii="Garamond" w:hAnsi="Garamond" w:cs="Times New Roman"/>
          <w:sz w:val="24"/>
          <w:szCs w:val="24"/>
          <w:lang w:val="fr-CA"/>
        </w:rPr>
        <w:t>. Ils sont sales, vulgaires, malhonnêtes, râleurs, incultes » (</w:t>
      </w:r>
      <w:r w:rsidR="00B774DA">
        <w:rPr>
          <w:rFonts w:ascii="Garamond" w:hAnsi="Garamond" w:cs="Times New Roman"/>
          <w:sz w:val="24"/>
          <w:szCs w:val="24"/>
          <w:lang w:val="fr-CA"/>
        </w:rPr>
        <w:t xml:space="preserve">Radio-Canada : </w:t>
      </w:r>
      <w:r w:rsidR="00D84B06">
        <w:rPr>
          <w:rFonts w:ascii="Garamond" w:hAnsi="Garamond" w:cs="Times New Roman"/>
          <w:sz w:val="24"/>
          <w:szCs w:val="24"/>
          <w:lang w:val="fr-CA"/>
        </w:rPr>
        <w:t>en ligne</w:t>
      </w:r>
      <w:r w:rsidR="00470048">
        <w:rPr>
          <w:rFonts w:ascii="Garamond" w:hAnsi="Garamond" w:cs="Times New Roman"/>
          <w:sz w:val="24"/>
          <w:szCs w:val="24"/>
          <w:lang w:val="fr-CA"/>
        </w:rPr>
        <w:t>).</w:t>
      </w:r>
      <w:r w:rsidR="00C37BA6">
        <w:rPr>
          <w:rFonts w:ascii="Garamond" w:hAnsi="Garamond" w:cs="Times New Roman"/>
          <w:sz w:val="24"/>
          <w:szCs w:val="24"/>
          <w:lang w:val="fr-CA"/>
        </w:rPr>
        <w:t xml:space="preserve"> </w:t>
      </w:r>
      <w:r w:rsidR="00917CFD">
        <w:rPr>
          <w:rFonts w:ascii="Garamond" w:hAnsi="Garamond" w:cs="Times New Roman"/>
          <w:sz w:val="24"/>
          <w:szCs w:val="24"/>
          <w:lang w:val="fr-CA"/>
        </w:rPr>
        <w:t xml:space="preserve">Je ne tente pas d’insinuer ici </w:t>
      </w:r>
      <w:r w:rsidR="00D874E0">
        <w:rPr>
          <w:rFonts w:ascii="Garamond" w:hAnsi="Garamond" w:cs="Times New Roman"/>
          <w:sz w:val="24"/>
          <w:szCs w:val="24"/>
          <w:lang w:val="fr-CA"/>
        </w:rPr>
        <w:t xml:space="preserve">qu’il est impossible de </w:t>
      </w:r>
      <w:r w:rsidR="00721C47">
        <w:rPr>
          <w:rFonts w:ascii="Garamond" w:hAnsi="Garamond" w:cs="Times New Roman"/>
          <w:sz w:val="24"/>
          <w:szCs w:val="24"/>
          <w:lang w:val="fr-CA"/>
        </w:rPr>
        <w:t>faire sens de ces séries</w:t>
      </w:r>
      <w:r w:rsidR="001A78FB">
        <w:rPr>
          <w:rFonts w:ascii="Garamond" w:hAnsi="Garamond" w:cs="Times New Roman"/>
          <w:sz w:val="24"/>
          <w:szCs w:val="24"/>
          <w:lang w:val="fr-CA"/>
        </w:rPr>
        <w:t xml:space="preserve"> surtout</w:t>
      </w:r>
      <w:r w:rsidR="00B116B7">
        <w:rPr>
          <w:rFonts w:ascii="Garamond" w:hAnsi="Garamond" w:cs="Times New Roman"/>
          <w:sz w:val="24"/>
          <w:szCs w:val="24"/>
          <w:lang w:val="fr-CA"/>
        </w:rPr>
        <w:t xml:space="preserve"> </w:t>
      </w:r>
      <w:r w:rsidR="005C3463">
        <w:rPr>
          <w:rFonts w:ascii="Garamond" w:hAnsi="Garamond" w:cs="Times New Roman"/>
          <w:sz w:val="24"/>
          <w:szCs w:val="24"/>
          <w:lang w:val="fr-CA"/>
        </w:rPr>
        <w:t>destinées à faire rire</w:t>
      </w:r>
      <w:r w:rsidR="00721C47">
        <w:rPr>
          <w:rFonts w:ascii="Garamond" w:hAnsi="Garamond" w:cs="Times New Roman"/>
          <w:sz w:val="24"/>
          <w:szCs w:val="24"/>
          <w:lang w:val="fr-CA"/>
        </w:rPr>
        <w:t xml:space="preserve">, </w:t>
      </w:r>
      <w:r w:rsidR="00981CC1">
        <w:rPr>
          <w:rFonts w:ascii="Garamond" w:hAnsi="Garamond" w:cs="Times New Roman"/>
          <w:sz w:val="24"/>
          <w:szCs w:val="24"/>
          <w:lang w:val="fr-CA"/>
        </w:rPr>
        <w:t xml:space="preserve">mais force est de constater </w:t>
      </w:r>
      <w:r w:rsidR="00D1645F">
        <w:rPr>
          <w:rFonts w:ascii="Garamond" w:hAnsi="Garamond" w:cs="Times New Roman"/>
          <w:sz w:val="24"/>
          <w:szCs w:val="24"/>
          <w:lang w:val="fr-CA"/>
        </w:rPr>
        <w:t>que le traitement humoristique</w:t>
      </w:r>
      <w:r w:rsidR="008454B8">
        <w:rPr>
          <w:rFonts w:ascii="Garamond" w:hAnsi="Garamond" w:cs="Times New Roman"/>
          <w:sz w:val="24"/>
          <w:szCs w:val="24"/>
          <w:lang w:val="fr-CA"/>
        </w:rPr>
        <w:t xml:space="preserve"> est surreprésenté lorsqu’il s’agit de la figure du </w:t>
      </w:r>
      <w:r w:rsidR="008454B8">
        <w:rPr>
          <w:rFonts w:ascii="Garamond" w:hAnsi="Garamond" w:cs="Times New Roman"/>
          <w:i/>
          <w:iCs/>
          <w:sz w:val="24"/>
          <w:szCs w:val="24"/>
          <w:lang w:val="fr-CA"/>
        </w:rPr>
        <w:t>white trash</w:t>
      </w:r>
      <w:r w:rsidR="008454B8">
        <w:rPr>
          <w:rFonts w:ascii="Garamond" w:hAnsi="Garamond" w:cs="Times New Roman"/>
          <w:sz w:val="24"/>
          <w:szCs w:val="24"/>
          <w:lang w:val="fr-CA"/>
        </w:rPr>
        <w:t>, ce qui est en soi symptomatique</w:t>
      </w:r>
      <w:r w:rsidR="0024687D">
        <w:rPr>
          <w:rFonts w:ascii="Garamond" w:hAnsi="Garamond" w:cs="Times New Roman"/>
          <w:sz w:val="24"/>
          <w:szCs w:val="24"/>
          <w:lang w:val="fr-CA"/>
        </w:rPr>
        <w:t>.</w:t>
      </w:r>
      <w:r w:rsidR="00A22B9C">
        <w:rPr>
          <w:rFonts w:ascii="Garamond" w:hAnsi="Garamond" w:cs="Times New Roman"/>
          <w:sz w:val="24"/>
          <w:szCs w:val="24"/>
          <w:lang w:val="fr-CA"/>
        </w:rPr>
        <w:t xml:space="preserve"> </w:t>
      </w:r>
      <w:r w:rsidR="00742CEB">
        <w:rPr>
          <w:rFonts w:ascii="Garamond" w:hAnsi="Garamond" w:cs="Times New Roman"/>
          <w:sz w:val="24"/>
          <w:szCs w:val="24"/>
          <w:lang w:val="fr-CA"/>
        </w:rPr>
        <w:t xml:space="preserve">Cela rejoint le constat de l’historienne Nancy </w:t>
      </w:r>
      <w:proofErr w:type="spellStart"/>
      <w:r w:rsidR="00742CEB">
        <w:rPr>
          <w:rFonts w:ascii="Garamond" w:hAnsi="Garamond" w:cs="Times New Roman"/>
          <w:sz w:val="24"/>
          <w:szCs w:val="24"/>
          <w:lang w:val="fr-CA"/>
        </w:rPr>
        <w:t>Isenberg</w:t>
      </w:r>
      <w:proofErr w:type="spellEnd"/>
      <w:r w:rsidR="00742CEB">
        <w:rPr>
          <w:rFonts w:ascii="Garamond" w:hAnsi="Garamond" w:cs="Times New Roman"/>
          <w:sz w:val="24"/>
          <w:szCs w:val="24"/>
          <w:lang w:val="fr-CA"/>
        </w:rPr>
        <w:t xml:space="preserve">, spécialiste du </w:t>
      </w:r>
      <w:r w:rsidR="00742CEB">
        <w:rPr>
          <w:rFonts w:ascii="Garamond" w:hAnsi="Garamond" w:cs="Times New Roman"/>
          <w:i/>
          <w:iCs/>
          <w:sz w:val="24"/>
          <w:szCs w:val="24"/>
          <w:lang w:val="fr-CA"/>
        </w:rPr>
        <w:t xml:space="preserve">white trash </w:t>
      </w:r>
      <w:r w:rsidR="00742CEB">
        <w:rPr>
          <w:rFonts w:ascii="Garamond" w:hAnsi="Garamond" w:cs="Times New Roman"/>
          <w:sz w:val="24"/>
          <w:szCs w:val="24"/>
          <w:lang w:val="fr-CA"/>
        </w:rPr>
        <w:t>aux États-Unis</w:t>
      </w:r>
      <w:r w:rsidR="002E1346">
        <w:rPr>
          <w:rStyle w:val="Appelnotedebasdep"/>
          <w:rFonts w:ascii="Garamond" w:hAnsi="Garamond" w:cs="Times New Roman"/>
          <w:sz w:val="24"/>
          <w:szCs w:val="24"/>
          <w:lang w:val="fr-CA"/>
        </w:rPr>
        <w:footnoteReference w:id="1"/>
      </w:r>
      <w:r w:rsidR="00742CEB">
        <w:rPr>
          <w:rFonts w:ascii="Garamond" w:hAnsi="Garamond" w:cs="Times New Roman"/>
          <w:sz w:val="24"/>
          <w:szCs w:val="24"/>
          <w:lang w:val="fr-CA"/>
        </w:rPr>
        <w:t xml:space="preserve"> : </w:t>
      </w:r>
      <w:r w:rsidR="001C7921">
        <w:rPr>
          <w:rFonts w:ascii="Garamond" w:hAnsi="Garamond" w:cs="Times New Roman"/>
          <w:sz w:val="24"/>
          <w:szCs w:val="24"/>
          <w:lang w:val="fr-CA"/>
        </w:rPr>
        <w:t>« </w:t>
      </w:r>
      <w:proofErr w:type="spellStart"/>
      <w:r w:rsidR="001C7921">
        <w:rPr>
          <w:rFonts w:ascii="Garamond" w:hAnsi="Garamond" w:cs="Times New Roman"/>
          <w:sz w:val="24"/>
          <w:szCs w:val="24"/>
          <w:lang w:val="fr-CA"/>
        </w:rPr>
        <w:t>Parody</w:t>
      </w:r>
      <w:proofErr w:type="spellEnd"/>
      <w:r w:rsidR="001C7921">
        <w:rPr>
          <w:rFonts w:ascii="Garamond" w:hAnsi="Garamond" w:cs="Times New Roman"/>
          <w:sz w:val="24"/>
          <w:szCs w:val="24"/>
          <w:lang w:val="fr-CA"/>
        </w:rPr>
        <w:t xml:space="preserve"> </w:t>
      </w:r>
      <w:proofErr w:type="spellStart"/>
      <w:r w:rsidR="001C7921">
        <w:rPr>
          <w:rFonts w:ascii="Garamond" w:hAnsi="Garamond" w:cs="Times New Roman"/>
          <w:sz w:val="24"/>
          <w:szCs w:val="24"/>
          <w:lang w:val="fr-CA"/>
        </w:rPr>
        <w:t>was</w:t>
      </w:r>
      <w:proofErr w:type="spellEnd"/>
      <w:r w:rsidR="001C7921">
        <w:rPr>
          <w:rFonts w:ascii="Garamond" w:hAnsi="Garamond" w:cs="Times New Roman"/>
          <w:sz w:val="24"/>
          <w:szCs w:val="24"/>
          <w:lang w:val="fr-CA"/>
        </w:rPr>
        <w:t xml:space="preserve"> one </w:t>
      </w:r>
      <w:proofErr w:type="spellStart"/>
      <w:r w:rsidR="001C7921">
        <w:rPr>
          <w:rFonts w:ascii="Garamond" w:hAnsi="Garamond" w:cs="Times New Roman"/>
          <w:sz w:val="24"/>
          <w:szCs w:val="24"/>
          <w:lang w:val="fr-CA"/>
        </w:rPr>
        <w:t>way</w:t>
      </w:r>
      <w:proofErr w:type="spellEnd"/>
      <w:r w:rsidR="001C7921">
        <w:rPr>
          <w:rFonts w:ascii="Garamond" w:hAnsi="Garamond" w:cs="Times New Roman"/>
          <w:sz w:val="24"/>
          <w:szCs w:val="24"/>
          <w:lang w:val="fr-CA"/>
        </w:rPr>
        <w:t xml:space="preserve"> </w:t>
      </w:r>
      <w:proofErr w:type="spellStart"/>
      <w:r w:rsidR="001C7921">
        <w:rPr>
          <w:rFonts w:ascii="Garamond" w:hAnsi="Garamond" w:cs="Times New Roman"/>
          <w:sz w:val="24"/>
          <w:szCs w:val="24"/>
          <w:lang w:val="fr-CA"/>
        </w:rPr>
        <w:t>Americans</w:t>
      </w:r>
      <w:proofErr w:type="spellEnd"/>
      <w:r w:rsidR="001C7921">
        <w:rPr>
          <w:rFonts w:ascii="Garamond" w:hAnsi="Garamond" w:cs="Times New Roman"/>
          <w:sz w:val="24"/>
          <w:szCs w:val="24"/>
          <w:lang w:val="fr-CA"/>
        </w:rPr>
        <w:t xml:space="preserve"> </w:t>
      </w:r>
      <w:proofErr w:type="spellStart"/>
      <w:r w:rsidR="001C7921">
        <w:rPr>
          <w:rFonts w:ascii="Garamond" w:hAnsi="Garamond" w:cs="Times New Roman"/>
          <w:sz w:val="24"/>
          <w:szCs w:val="24"/>
          <w:lang w:val="fr-CA"/>
        </w:rPr>
        <w:t>safely</w:t>
      </w:r>
      <w:proofErr w:type="spellEnd"/>
      <w:r w:rsidR="001C7921">
        <w:rPr>
          <w:rFonts w:ascii="Garamond" w:hAnsi="Garamond" w:cs="Times New Roman"/>
          <w:sz w:val="24"/>
          <w:szCs w:val="24"/>
          <w:lang w:val="fr-CA"/>
        </w:rPr>
        <w:t xml:space="preserve"> </w:t>
      </w:r>
      <w:proofErr w:type="spellStart"/>
      <w:r w:rsidR="001C7921">
        <w:rPr>
          <w:rFonts w:ascii="Garamond" w:hAnsi="Garamond" w:cs="Times New Roman"/>
          <w:sz w:val="24"/>
          <w:szCs w:val="24"/>
          <w:lang w:val="fr-CA"/>
        </w:rPr>
        <w:t>digested</w:t>
      </w:r>
      <w:proofErr w:type="spellEnd"/>
      <w:r w:rsidR="001C7921">
        <w:rPr>
          <w:rFonts w:ascii="Garamond" w:hAnsi="Garamond" w:cs="Times New Roman"/>
          <w:sz w:val="24"/>
          <w:szCs w:val="24"/>
          <w:lang w:val="fr-CA"/>
        </w:rPr>
        <w:t xml:space="preserve"> </w:t>
      </w:r>
      <w:proofErr w:type="spellStart"/>
      <w:r w:rsidR="001C7921">
        <w:rPr>
          <w:rFonts w:ascii="Garamond" w:hAnsi="Garamond" w:cs="Times New Roman"/>
          <w:sz w:val="24"/>
          <w:szCs w:val="24"/>
          <w:lang w:val="fr-CA"/>
        </w:rPr>
        <w:t>their</w:t>
      </w:r>
      <w:proofErr w:type="spellEnd"/>
      <w:r w:rsidR="001C7921">
        <w:rPr>
          <w:rFonts w:ascii="Garamond" w:hAnsi="Garamond" w:cs="Times New Roman"/>
          <w:sz w:val="24"/>
          <w:szCs w:val="24"/>
          <w:lang w:val="fr-CA"/>
        </w:rPr>
        <w:t xml:space="preserve"> class </w:t>
      </w:r>
      <w:proofErr w:type="spellStart"/>
      <w:r w:rsidR="001C7921">
        <w:rPr>
          <w:rFonts w:ascii="Garamond" w:hAnsi="Garamond" w:cs="Times New Roman"/>
          <w:sz w:val="24"/>
          <w:szCs w:val="24"/>
          <w:lang w:val="fr-CA"/>
        </w:rPr>
        <w:t>politics</w:t>
      </w:r>
      <w:proofErr w:type="spellEnd"/>
      <w:r w:rsidR="001C7921">
        <w:rPr>
          <w:rFonts w:ascii="Garamond" w:hAnsi="Garamond" w:cs="Times New Roman"/>
          <w:sz w:val="24"/>
          <w:szCs w:val="24"/>
          <w:lang w:val="fr-CA"/>
        </w:rPr>
        <w:t xml:space="preserve"> » (2017 : </w:t>
      </w:r>
      <w:r w:rsidR="000E0C2F">
        <w:rPr>
          <w:rFonts w:ascii="Garamond" w:hAnsi="Garamond" w:cs="Times New Roman"/>
          <w:sz w:val="24"/>
          <w:szCs w:val="24"/>
          <w:lang w:val="fr-CA"/>
        </w:rPr>
        <w:t>4</w:t>
      </w:r>
      <w:r w:rsidR="001C7921">
        <w:rPr>
          <w:rFonts w:ascii="Garamond" w:hAnsi="Garamond" w:cs="Times New Roman"/>
          <w:sz w:val="24"/>
          <w:szCs w:val="24"/>
          <w:lang w:val="fr-CA"/>
        </w:rPr>
        <w:t xml:space="preserve">). </w:t>
      </w:r>
      <w:r w:rsidR="0024687D" w:rsidRPr="00384483">
        <w:rPr>
          <w:rFonts w:ascii="Garamond" w:hAnsi="Garamond" w:cs="Times New Roman"/>
          <w:sz w:val="24"/>
          <w:szCs w:val="24"/>
          <w:lang w:val="fr-CA"/>
        </w:rPr>
        <w:t xml:space="preserve">Tout </w:t>
      </w:r>
      <w:r w:rsidR="0024687D" w:rsidRPr="00384483">
        <w:rPr>
          <w:rFonts w:ascii="Garamond" w:hAnsi="Garamond" w:cs="Times New Roman"/>
          <w:sz w:val="24"/>
          <w:szCs w:val="24"/>
          <w:lang w:val="fr-CA"/>
        </w:rPr>
        <w:lastRenderedPageBreak/>
        <w:t xml:space="preserve">indique qu’il y a une difficulté à aborder </w:t>
      </w:r>
      <w:r w:rsidR="004A352C">
        <w:rPr>
          <w:rFonts w:ascii="Garamond" w:hAnsi="Garamond" w:cs="Times New Roman"/>
          <w:sz w:val="24"/>
          <w:szCs w:val="24"/>
          <w:lang w:val="fr-CA"/>
        </w:rPr>
        <w:t>sérieusement</w:t>
      </w:r>
      <w:r w:rsidR="0024687D" w:rsidRPr="00384483">
        <w:rPr>
          <w:rFonts w:ascii="Garamond" w:hAnsi="Garamond" w:cs="Times New Roman"/>
          <w:sz w:val="24"/>
          <w:szCs w:val="24"/>
          <w:lang w:val="fr-CA"/>
        </w:rPr>
        <w:t xml:space="preserve"> la place du </w:t>
      </w:r>
      <w:r w:rsidR="0024687D" w:rsidRPr="00384483">
        <w:rPr>
          <w:rFonts w:ascii="Garamond" w:hAnsi="Garamond" w:cs="Times New Roman"/>
          <w:i/>
          <w:iCs/>
          <w:sz w:val="24"/>
          <w:szCs w:val="24"/>
          <w:lang w:val="fr-CA"/>
        </w:rPr>
        <w:t>white trash</w:t>
      </w:r>
      <w:r w:rsidR="0024687D" w:rsidRPr="00384483">
        <w:rPr>
          <w:rFonts w:ascii="Garamond" w:hAnsi="Garamond" w:cs="Times New Roman"/>
          <w:sz w:val="24"/>
          <w:szCs w:val="24"/>
          <w:lang w:val="fr-CA"/>
        </w:rPr>
        <w:t xml:space="preserve"> dans la société et le discours politique. </w:t>
      </w:r>
      <w:r w:rsidR="00282226" w:rsidRPr="00384483">
        <w:rPr>
          <w:rFonts w:ascii="Garamond" w:hAnsi="Garamond" w:cs="Times New Roman"/>
          <w:sz w:val="24"/>
          <w:szCs w:val="24"/>
          <w:lang w:val="fr-CA"/>
        </w:rPr>
        <w:t xml:space="preserve">Les différentes disciplines du </w:t>
      </w:r>
      <w:r w:rsidR="00282226" w:rsidRPr="006E50CE">
        <w:rPr>
          <w:rFonts w:ascii="Garamond" w:hAnsi="Garamond" w:cs="Times New Roman"/>
          <w:sz w:val="24"/>
          <w:szCs w:val="24"/>
          <w:lang w:val="fr-CA"/>
        </w:rPr>
        <w:t>savoir</w:t>
      </w:r>
      <w:r w:rsidR="00282226" w:rsidRPr="00384483">
        <w:rPr>
          <w:rFonts w:ascii="Garamond" w:hAnsi="Garamond" w:cs="Times New Roman"/>
          <w:sz w:val="24"/>
          <w:szCs w:val="24"/>
          <w:lang w:val="fr-CA"/>
        </w:rPr>
        <w:t xml:space="preserve"> tardent à produire un discours</w:t>
      </w:r>
      <w:r w:rsidR="006E50CE">
        <w:rPr>
          <w:rFonts w:ascii="Garamond" w:hAnsi="Garamond" w:cs="Times New Roman"/>
          <w:sz w:val="24"/>
          <w:szCs w:val="24"/>
          <w:lang w:val="fr-CA"/>
        </w:rPr>
        <w:t xml:space="preserve"> </w:t>
      </w:r>
      <w:r w:rsidR="00282226" w:rsidRPr="00384483">
        <w:rPr>
          <w:rFonts w:ascii="Garamond" w:hAnsi="Garamond" w:cs="Times New Roman"/>
          <w:sz w:val="24"/>
          <w:szCs w:val="24"/>
          <w:lang w:val="fr-CA"/>
        </w:rPr>
        <w:t xml:space="preserve">sur cette figure </w:t>
      </w:r>
      <w:r w:rsidR="00282226" w:rsidRPr="006E50CE">
        <w:rPr>
          <w:rFonts w:ascii="Garamond" w:hAnsi="Garamond" w:cs="Times New Roman"/>
          <w:sz w:val="24"/>
          <w:szCs w:val="24"/>
          <w:lang w:val="fr-CA"/>
        </w:rPr>
        <w:t>qui</w:t>
      </w:r>
      <w:r w:rsidR="00282226" w:rsidRPr="00384483">
        <w:rPr>
          <w:rFonts w:ascii="Garamond" w:hAnsi="Garamond" w:cs="Times New Roman"/>
          <w:sz w:val="24"/>
          <w:szCs w:val="24"/>
          <w:lang w:val="fr-CA"/>
        </w:rPr>
        <w:t xml:space="preserve"> appartient pourtant à nos sociétés et </w:t>
      </w:r>
      <w:r w:rsidR="00282226" w:rsidRPr="006E50CE">
        <w:rPr>
          <w:rFonts w:ascii="Garamond" w:hAnsi="Garamond" w:cs="Times New Roman"/>
          <w:sz w:val="24"/>
          <w:szCs w:val="24"/>
          <w:lang w:val="fr-CA"/>
        </w:rPr>
        <w:t>qui</w:t>
      </w:r>
      <w:r w:rsidR="00282226" w:rsidRPr="00384483">
        <w:rPr>
          <w:rFonts w:ascii="Garamond" w:hAnsi="Garamond" w:cs="Times New Roman"/>
          <w:sz w:val="24"/>
          <w:szCs w:val="24"/>
          <w:lang w:val="fr-CA"/>
        </w:rPr>
        <w:t xml:space="preserve"> est source de </w:t>
      </w:r>
      <w:r w:rsidR="00785152">
        <w:rPr>
          <w:rFonts w:ascii="Garamond" w:hAnsi="Garamond" w:cs="Times New Roman"/>
          <w:sz w:val="24"/>
          <w:szCs w:val="24"/>
          <w:lang w:val="fr-CA"/>
        </w:rPr>
        <w:t>honte</w:t>
      </w:r>
      <w:r w:rsidR="00785152" w:rsidRPr="00384483">
        <w:rPr>
          <w:rFonts w:ascii="Garamond" w:hAnsi="Garamond" w:cs="Times New Roman"/>
          <w:sz w:val="24"/>
          <w:szCs w:val="24"/>
          <w:lang w:val="fr-CA"/>
        </w:rPr>
        <w:t xml:space="preserve"> </w:t>
      </w:r>
      <w:r w:rsidR="00282226" w:rsidRPr="00384483">
        <w:rPr>
          <w:rFonts w:ascii="Garamond" w:hAnsi="Garamond" w:cs="Times New Roman"/>
          <w:sz w:val="24"/>
          <w:szCs w:val="24"/>
          <w:lang w:val="fr-CA"/>
        </w:rPr>
        <w:t>depuis l’époque coloniale</w:t>
      </w:r>
      <w:r w:rsidR="0081229F">
        <w:rPr>
          <w:rFonts w:ascii="Garamond" w:hAnsi="Garamond" w:cs="Times New Roman"/>
          <w:sz w:val="24"/>
          <w:szCs w:val="24"/>
          <w:lang w:val="fr-CA"/>
        </w:rPr>
        <w:t>, comme nous le verrons</w:t>
      </w:r>
      <w:r w:rsidR="00282226" w:rsidRPr="00384483">
        <w:rPr>
          <w:rFonts w:ascii="Garamond" w:hAnsi="Garamond" w:cs="Times New Roman"/>
          <w:sz w:val="24"/>
          <w:szCs w:val="24"/>
          <w:lang w:val="fr-CA"/>
        </w:rPr>
        <w:t xml:space="preserve">. </w:t>
      </w:r>
    </w:p>
    <w:p w14:paraId="648803CD" w14:textId="029D7747" w:rsidR="00282226" w:rsidRPr="00215DD4" w:rsidRDefault="00334923" w:rsidP="005B33BC">
      <w:pPr>
        <w:spacing w:line="480" w:lineRule="auto"/>
        <w:ind w:firstLine="851"/>
        <w:jc w:val="both"/>
        <w:rPr>
          <w:rFonts w:ascii="Garamond" w:hAnsi="Garamond" w:cs="Times New Roman"/>
          <w:sz w:val="24"/>
          <w:szCs w:val="24"/>
          <w:lang w:val="fr-CA"/>
        </w:rPr>
      </w:pPr>
      <w:r>
        <w:rPr>
          <w:rFonts w:ascii="Garamond" w:hAnsi="Garamond" w:cs="Times New Roman"/>
          <w:sz w:val="24"/>
          <w:szCs w:val="24"/>
          <w:lang w:val="fr-CA"/>
        </w:rPr>
        <w:t>Or l</w:t>
      </w:r>
      <w:r w:rsidR="00282226" w:rsidRPr="00384483">
        <w:rPr>
          <w:rFonts w:ascii="Garamond" w:hAnsi="Garamond" w:cs="Times New Roman"/>
          <w:sz w:val="24"/>
          <w:szCs w:val="24"/>
          <w:lang w:val="fr-CA"/>
        </w:rPr>
        <w:t xml:space="preserve">a figure du </w:t>
      </w:r>
      <w:r w:rsidR="00282226" w:rsidRPr="00384483">
        <w:rPr>
          <w:rFonts w:ascii="Garamond" w:hAnsi="Garamond" w:cs="Times New Roman"/>
          <w:i/>
          <w:iCs/>
          <w:sz w:val="24"/>
          <w:szCs w:val="24"/>
          <w:lang w:val="fr-CA"/>
        </w:rPr>
        <w:t>white trash</w:t>
      </w:r>
      <w:r w:rsidR="00282226" w:rsidRPr="00384483">
        <w:rPr>
          <w:rFonts w:ascii="Garamond" w:hAnsi="Garamond" w:cs="Times New Roman"/>
          <w:sz w:val="24"/>
          <w:szCs w:val="24"/>
          <w:lang w:val="fr-CA"/>
        </w:rPr>
        <w:t xml:space="preserve"> peut être d’une grande utilité pour appréhender une frange du discours nationaliste québécois</w:t>
      </w:r>
      <w:r w:rsidR="00FF412E">
        <w:rPr>
          <w:rFonts w:ascii="Garamond" w:hAnsi="Garamond" w:cs="Times New Roman"/>
          <w:sz w:val="24"/>
          <w:szCs w:val="24"/>
          <w:lang w:val="fr-CA"/>
        </w:rPr>
        <w:t>, et ce dans un registre qui n’est pas celui de la parodie</w:t>
      </w:r>
      <w:r w:rsidR="00282226" w:rsidRPr="00384483">
        <w:rPr>
          <w:rFonts w:ascii="Garamond" w:hAnsi="Garamond" w:cs="Times New Roman"/>
          <w:sz w:val="24"/>
          <w:szCs w:val="24"/>
          <w:lang w:val="fr-CA"/>
        </w:rPr>
        <w:t>.</w:t>
      </w:r>
      <w:r w:rsidR="00321594">
        <w:rPr>
          <w:rFonts w:ascii="Garamond" w:hAnsi="Garamond" w:cs="Times New Roman"/>
          <w:sz w:val="24"/>
          <w:szCs w:val="24"/>
          <w:lang w:val="fr-CA"/>
        </w:rPr>
        <w:t xml:space="preserve"> </w:t>
      </w:r>
      <w:r w:rsidR="00566E3A">
        <w:rPr>
          <w:rFonts w:ascii="Garamond" w:hAnsi="Garamond" w:cs="Times New Roman"/>
          <w:sz w:val="24"/>
          <w:szCs w:val="24"/>
          <w:lang w:val="fr-CA"/>
        </w:rPr>
        <w:t>Dans son article « “Mère, je vous hais!”</w:t>
      </w:r>
      <w:r w:rsidR="00035EB7">
        <w:rPr>
          <w:rFonts w:ascii="Garamond" w:hAnsi="Garamond" w:cs="Times New Roman"/>
          <w:sz w:val="24"/>
          <w:szCs w:val="24"/>
          <w:lang w:val="fr-CA"/>
        </w:rPr>
        <w:t xml:space="preserve">: </w:t>
      </w:r>
      <w:proofErr w:type="spellStart"/>
      <w:r w:rsidR="00035EB7">
        <w:rPr>
          <w:rFonts w:ascii="Garamond" w:hAnsi="Garamond" w:cs="Times New Roman"/>
          <w:sz w:val="24"/>
          <w:szCs w:val="24"/>
          <w:lang w:val="fr-CA"/>
        </w:rPr>
        <w:t>Quebec</w:t>
      </w:r>
      <w:proofErr w:type="spellEnd"/>
      <w:r w:rsidR="00035EB7">
        <w:rPr>
          <w:rFonts w:ascii="Garamond" w:hAnsi="Garamond" w:cs="Times New Roman"/>
          <w:sz w:val="24"/>
          <w:szCs w:val="24"/>
          <w:lang w:val="fr-CA"/>
        </w:rPr>
        <w:t xml:space="preserve"> </w:t>
      </w:r>
      <w:proofErr w:type="spellStart"/>
      <w:r w:rsidR="00035EB7">
        <w:rPr>
          <w:rFonts w:ascii="Garamond" w:hAnsi="Garamond" w:cs="Times New Roman"/>
          <w:sz w:val="24"/>
          <w:szCs w:val="24"/>
          <w:lang w:val="fr-CA"/>
        </w:rPr>
        <w:t>Nationalism</w:t>
      </w:r>
      <w:proofErr w:type="spellEnd"/>
      <w:r w:rsidR="00035EB7">
        <w:rPr>
          <w:rFonts w:ascii="Garamond" w:hAnsi="Garamond" w:cs="Times New Roman"/>
          <w:sz w:val="24"/>
          <w:szCs w:val="24"/>
          <w:lang w:val="fr-CA"/>
        </w:rPr>
        <w:t xml:space="preserve"> and the </w:t>
      </w:r>
      <w:proofErr w:type="spellStart"/>
      <w:r w:rsidR="00035EB7">
        <w:rPr>
          <w:rFonts w:ascii="Garamond" w:hAnsi="Garamond" w:cs="Times New Roman"/>
          <w:sz w:val="24"/>
          <w:szCs w:val="24"/>
          <w:lang w:val="fr-CA"/>
        </w:rPr>
        <w:t>Legacy</w:t>
      </w:r>
      <w:proofErr w:type="spellEnd"/>
      <w:r w:rsidR="00035EB7">
        <w:rPr>
          <w:rFonts w:ascii="Garamond" w:hAnsi="Garamond" w:cs="Times New Roman"/>
          <w:sz w:val="24"/>
          <w:szCs w:val="24"/>
          <w:lang w:val="fr-CA"/>
        </w:rPr>
        <w:t xml:space="preserve"> </w:t>
      </w:r>
      <w:r w:rsidR="006438C2">
        <w:rPr>
          <w:rFonts w:ascii="Garamond" w:hAnsi="Garamond" w:cs="Times New Roman"/>
          <w:sz w:val="24"/>
          <w:szCs w:val="24"/>
          <w:lang w:val="fr-CA"/>
        </w:rPr>
        <w:t xml:space="preserve">of the Family </w:t>
      </w:r>
      <w:proofErr w:type="spellStart"/>
      <w:r w:rsidR="006438C2">
        <w:rPr>
          <w:rFonts w:ascii="Garamond" w:hAnsi="Garamond" w:cs="Times New Roman"/>
          <w:sz w:val="24"/>
          <w:szCs w:val="24"/>
          <w:lang w:val="fr-CA"/>
        </w:rPr>
        <w:t>Paradigm</w:t>
      </w:r>
      <w:proofErr w:type="spellEnd"/>
      <w:r w:rsidR="006438C2">
        <w:rPr>
          <w:rFonts w:ascii="Garamond" w:hAnsi="Garamond" w:cs="Times New Roman"/>
          <w:sz w:val="24"/>
          <w:szCs w:val="24"/>
          <w:lang w:val="fr-CA"/>
        </w:rPr>
        <w:t xml:space="preserve"> in Pierre Vallières’ </w:t>
      </w:r>
      <w:r w:rsidR="006438C2">
        <w:rPr>
          <w:rFonts w:ascii="Garamond" w:hAnsi="Garamond" w:cs="Times New Roman"/>
          <w:i/>
          <w:iCs/>
          <w:sz w:val="24"/>
          <w:szCs w:val="24"/>
          <w:lang w:val="fr-CA"/>
        </w:rPr>
        <w:t>N**</w:t>
      </w:r>
      <w:r w:rsidR="003A527F">
        <w:rPr>
          <w:rFonts w:ascii="Garamond" w:hAnsi="Garamond" w:cs="Times New Roman"/>
          <w:i/>
          <w:iCs/>
          <w:sz w:val="24"/>
          <w:szCs w:val="24"/>
          <w:lang w:val="fr-CA"/>
        </w:rPr>
        <w:t xml:space="preserve">*** blancs </w:t>
      </w:r>
      <w:r w:rsidR="003A527F" w:rsidRPr="003A527F">
        <w:rPr>
          <w:rFonts w:ascii="Garamond" w:hAnsi="Garamond" w:cs="Times New Roman"/>
          <w:i/>
          <w:iCs/>
          <w:sz w:val="24"/>
          <w:szCs w:val="24"/>
          <w:lang w:val="fr-CA"/>
        </w:rPr>
        <w:t>d’</w:t>
      </w:r>
      <w:r w:rsidR="003A527F" w:rsidRPr="005C2322">
        <w:rPr>
          <w:rFonts w:ascii="Garamond" w:hAnsi="Garamond" w:cs="Times New Roman"/>
          <w:i/>
          <w:iCs/>
          <w:sz w:val="24"/>
          <w:szCs w:val="24"/>
          <w:lang w:val="fr-CA"/>
        </w:rPr>
        <w:t>Amérique</w:t>
      </w:r>
      <w:r w:rsidR="003A527F" w:rsidRPr="004054C3">
        <w:rPr>
          <w:rStyle w:val="Appelnotedebasdep"/>
          <w:rFonts w:ascii="Garamond" w:hAnsi="Garamond" w:cs="Times New Roman"/>
          <w:sz w:val="24"/>
          <w:szCs w:val="24"/>
          <w:lang w:val="fr-CA"/>
        </w:rPr>
        <w:footnoteReference w:id="2"/>
      </w:r>
      <w:r w:rsidR="003A527F">
        <w:rPr>
          <w:rFonts w:ascii="Garamond" w:hAnsi="Garamond" w:cs="Times New Roman"/>
          <w:sz w:val="24"/>
          <w:szCs w:val="24"/>
          <w:lang w:val="fr-CA"/>
        </w:rPr>
        <w:t> »,</w:t>
      </w:r>
      <w:r w:rsidR="005C2322">
        <w:rPr>
          <w:rFonts w:ascii="Garamond" w:hAnsi="Garamond" w:cs="Times New Roman"/>
          <w:sz w:val="24"/>
          <w:szCs w:val="24"/>
          <w:lang w:val="fr-CA"/>
        </w:rPr>
        <w:t xml:space="preserve"> Katherine Roberts </w:t>
      </w:r>
      <w:r w:rsidR="00C827B3">
        <w:rPr>
          <w:rFonts w:ascii="Garamond" w:hAnsi="Garamond" w:cs="Times New Roman"/>
          <w:sz w:val="24"/>
          <w:szCs w:val="24"/>
          <w:lang w:val="fr-CA"/>
        </w:rPr>
        <w:t xml:space="preserve">avance que la rhétorique </w:t>
      </w:r>
      <w:proofErr w:type="spellStart"/>
      <w:r w:rsidR="00C827B3">
        <w:rPr>
          <w:rFonts w:ascii="Garamond" w:hAnsi="Garamond" w:cs="Times New Roman"/>
          <w:sz w:val="24"/>
          <w:szCs w:val="24"/>
          <w:lang w:val="fr-CA"/>
        </w:rPr>
        <w:t>anti-coloniale</w:t>
      </w:r>
      <w:proofErr w:type="spellEnd"/>
      <w:r w:rsidR="00C827B3">
        <w:rPr>
          <w:rFonts w:ascii="Garamond" w:hAnsi="Garamond" w:cs="Times New Roman"/>
          <w:sz w:val="24"/>
          <w:szCs w:val="24"/>
          <w:lang w:val="fr-CA"/>
        </w:rPr>
        <w:t xml:space="preserve"> </w:t>
      </w:r>
      <w:r w:rsidR="00BA7D65">
        <w:rPr>
          <w:rFonts w:ascii="Garamond" w:hAnsi="Garamond" w:cs="Times New Roman"/>
          <w:sz w:val="24"/>
          <w:szCs w:val="24"/>
          <w:lang w:val="fr-CA"/>
        </w:rPr>
        <w:t>des années 1960</w:t>
      </w:r>
      <w:r w:rsidR="007E5EB1">
        <w:rPr>
          <w:rFonts w:ascii="Garamond" w:hAnsi="Garamond" w:cs="Times New Roman"/>
          <w:sz w:val="24"/>
          <w:szCs w:val="24"/>
          <w:lang w:val="fr-CA"/>
        </w:rPr>
        <w:t xml:space="preserve"> est essentiellement </w:t>
      </w:r>
      <w:proofErr w:type="gramStart"/>
      <w:r w:rsidR="007E5EB1">
        <w:rPr>
          <w:rFonts w:ascii="Garamond" w:hAnsi="Garamond" w:cs="Times New Roman"/>
          <w:sz w:val="24"/>
          <w:szCs w:val="24"/>
          <w:lang w:val="fr-CA"/>
        </w:rPr>
        <w:t>« a</w:t>
      </w:r>
      <w:proofErr w:type="gramEnd"/>
      <w:r w:rsidR="007E5EB1">
        <w:rPr>
          <w:rFonts w:ascii="Garamond" w:hAnsi="Garamond" w:cs="Times New Roman"/>
          <w:sz w:val="24"/>
          <w:szCs w:val="24"/>
          <w:lang w:val="fr-CA"/>
        </w:rPr>
        <w:t xml:space="preserve"> narrative</w:t>
      </w:r>
      <w:r w:rsidR="006D7730">
        <w:rPr>
          <w:rFonts w:ascii="Garamond" w:hAnsi="Garamond" w:cs="Times New Roman"/>
          <w:sz w:val="24"/>
          <w:szCs w:val="24"/>
          <w:lang w:val="fr-CA"/>
        </w:rPr>
        <w:t xml:space="preserve"> of male </w:t>
      </w:r>
      <w:proofErr w:type="spellStart"/>
      <w:r w:rsidR="006D7730">
        <w:rPr>
          <w:rFonts w:ascii="Garamond" w:hAnsi="Garamond" w:cs="Times New Roman"/>
          <w:sz w:val="24"/>
          <w:szCs w:val="24"/>
          <w:lang w:val="fr-CA"/>
        </w:rPr>
        <w:t>mastery</w:t>
      </w:r>
      <w:proofErr w:type="spellEnd"/>
      <w:r w:rsidR="006D7730">
        <w:rPr>
          <w:rFonts w:ascii="Garamond" w:hAnsi="Garamond" w:cs="Times New Roman"/>
          <w:sz w:val="24"/>
          <w:szCs w:val="24"/>
          <w:lang w:val="fr-CA"/>
        </w:rPr>
        <w:t xml:space="preserve"> </w:t>
      </w:r>
      <w:proofErr w:type="spellStart"/>
      <w:r w:rsidR="006D7730">
        <w:rPr>
          <w:rFonts w:ascii="Garamond" w:hAnsi="Garamond" w:cs="Times New Roman"/>
          <w:sz w:val="24"/>
          <w:szCs w:val="24"/>
          <w:lang w:val="fr-CA"/>
        </w:rPr>
        <w:t>that</w:t>
      </w:r>
      <w:proofErr w:type="spellEnd"/>
      <w:r w:rsidR="006D7730">
        <w:rPr>
          <w:rFonts w:ascii="Garamond" w:hAnsi="Garamond" w:cs="Times New Roman"/>
          <w:sz w:val="24"/>
          <w:szCs w:val="24"/>
          <w:lang w:val="fr-CA"/>
        </w:rPr>
        <w:t xml:space="preserve"> </w:t>
      </w:r>
      <w:proofErr w:type="spellStart"/>
      <w:r w:rsidR="006D7730">
        <w:rPr>
          <w:rFonts w:ascii="Garamond" w:hAnsi="Garamond" w:cs="Times New Roman"/>
          <w:sz w:val="24"/>
          <w:szCs w:val="24"/>
          <w:lang w:val="fr-CA"/>
        </w:rPr>
        <w:t>excludes</w:t>
      </w:r>
      <w:proofErr w:type="spellEnd"/>
      <w:r w:rsidR="006D7730">
        <w:rPr>
          <w:rFonts w:ascii="Garamond" w:hAnsi="Garamond" w:cs="Times New Roman"/>
          <w:sz w:val="24"/>
          <w:szCs w:val="24"/>
          <w:lang w:val="fr-CA"/>
        </w:rPr>
        <w:t xml:space="preserve"> </w:t>
      </w:r>
      <w:proofErr w:type="spellStart"/>
      <w:r w:rsidR="006D7730">
        <w:rPr>
          <w:rFonts w:ascii="Garamond" w:hAnsi="Garamond" w:cs="Times New Roman"/>
          <w:sz w:val="24"/>
          <w:szCs w:val="24"/>
          <w:lang w:val="fr-CA"/>
        </w:rPr>
        <w:t>women</w:t>
      </w:r>
      <w:proofErr w:type="spellEnd"/>
      <w:r w:rsidR="00C829F0">
        <w:rPr>
          <w:rFonts w:ascii="Garamond" w:hAnsi="Garamond" w:cs="Times New Roman"/>
          <w:sz w:val="24"/>
          <w:szCs w:val="24"/>
          <w:lang w:val="fr-CA"/>
        </w:rPr>
        <w:t> »</w:t>
      </w:r>
      <w:r w:rsidR="00D00514">
        <w:rPr>
          <w:rFonts w:ascii="Garamond" w:hAnsi="Garamond" w:cs="Times New Roman"/>
          <w:sz w:val="24"/>
          <w:szCs w:val="24"/>
          <w:lang w:val="fr-CA"/>
        </w:rPr>
        <w:t xml:space="preserve"> (2007 : 291). </w:t>
      </w:r>
      <w:r w:rsidR="00D64C86">
        <w:rPr>
          <w:rFonts w:ascii="Garamond" w:hAnsi="Garamond" w:cs="Times New Roman"/>
          <w:sz w:val="24"/>
          <w:szCs w:val="24"/>
          <w:lang w:val="fr-CA"/>
        </w:rPr>
        <w:t xml:space="preserve">Plus encore, </w:t>
      </w:r>
      <w:r w:rsidR="00AC2BE6">
        <w:rPr>
          <w:rFonts w:ascii="Garamond" w:hAnsi="Garamond" w:cs="Times New Roman"/>
          <w:sz w:val="24"/>
          <w:szCs w:val="24"/>
          <w:lang w:val="fr-CA"/>
        </w:rPr>
        <w:t xml:space="preserve">la rhétorique politique des années 1960 au Québec </w:t>
      </w:r>
      <w:r w:rsidR="00051DB3">
        <w:rPr>
          <w:rFonts w:ascii="Garamond" w:hAnsi="Garamond" w:cs="Times New Roman"/>
          <w:sz w:val="24"/>
          <w:szCs w:val="24"/>
          <w:lang w:val="fr-CA"/>
        </w:rPr>
        <w:t xml:space="preserve">serait caractérisée par </w:t>
      </w:r>
      <w:r w:rsidR="00407312">
        <w:rPr>
          <w:rFonts w:ascii="Garamond" w:hAnsi="Garamond" w:cs="Times New Roman"/>
          <w:sz w:val="24"/>
          <w:szCs w:val="24"/>
          <w:lang w:val="fr-CA"/>
        </w:rPr>
        <w:t xml:space="preserve">la quête d’une plénitude masculine </w:t>
      </w:r>
      <w:r w:rsidR="00086FFD">
        <w:rPr>
          <w:rFonts w:ascii="Garamond" w:hAnsi="Garamond" w:cs="Times New Roman"/>
          <w:sz w:val="24"/>
          <w:szCs w:val="24"/>
          <w:lang w:val="fr-CA"/>
        </w:rPr>
        <w:t>et dans la configuration d’une citoyenneté qui lui est associée</w:t>
      </w:r>
      <w:r w:rsidR="009923CE">
        <w:rPr>
          <w:rFonts w:ascii="Garamond" w:hAnsi="Garamond" w:cs="Times New Roman"/>
          <w:sz w:val="24"/>
          <w:szCs w:val="24"/>
          <w:lang w:val="fr-CA"/>
        </w:rPr>
        <w:t xml:space="preserve">, où la « participation » des femmes </w:t>
      </w:r>
      <w:r w:rsidR="006D6842">
        <w:rPr>
          <w:rFonts w:ascii="Garamond" w:hAnsi="Garamond" w:cs="Times New Roman"/>
          <w:sz w:val="24"/>
          <w:szCs w:val="24"/>
          <w:lang w:val="fr-CA"/>
        </w:rPr>
        <w:t>est limitée à leur rôle biologique et social de reproduire la nation (</w:t>
      </w:r>
      <w:r w:rsidR="00A43553">
        <w:rPr>
          <w:rFonts w:ascii="Garamond" w:hAnsi="Garamond" w:cs="Times New Roman"/>
          <w:sz w:val="24"/>
          <w:szCs w:val="24"/>
          <w:lang w:val="fr-CA"/>
        </w:rPr>
        <w:t xml:space="preserve">Roberts 2007 : </w:t>
      </w:r>
      <w:r w:rsidR="00FC3B92">
        <w:rPr>
          <w:rFonts w:ascii="Garamond" w:hAnsi="Garamond" w:cs="Times New Roman"/>
          <w:sz w:val="24"/>
          <w:szCs w:val="24"/>
          <w:lang w:val="fr-CA"/>
        </w:rPr>
        <w:t>292</w:t>
      </w:r>
      <w:r w:rsidR="006D6842">
        <w:rPr>
          <w:rFonts w:ascii="Garamond" w:hAnsi="Garamond" w:cs="Times New Roman"/>
          <w:sz w:val="24"/>
          <w:szCs w:val="24"/>
          <w:lang w:val="fr-CA"/>
        </w:rPr>
        <w:t xml:space="preserve">). </w:t>
      </w:r>
      <w:r w:rsidR="008630EF">
        <w:rPr>
          <w:rFonts w:ascii="Garamond" w:hAnsi="Garamond" w:cs="Times New Roman"/>
          <w:sz w:val="24"/>
          <w:szCs w:val="24"/>
          <w:lang w:val="fr-CA"/>
        </w:rPr>
        <w:t xml:space="preserve">À mon sens, </w:t>
      </w:r>
      <w:r w:rsidR="00DA28A8">
        <w:rPr>
          <w:rFonts w:ascii="Garamond" w:hAnsi="Garamond" w:cs="Times New Roman"/>
          <w:sz w:val="24"/>
          <w:szCs w:val="24"/>
          <w:lang w:val="fr-CA"/>
        </w:rPr>
        <w:t xml:space="preserve">le </w:t>
      </w:r>
      <w:r w:rsidR="00DA28A8">
        <w:rPr>
          <w:rFonts w:ascii="Garamond" w:hAnsi="Garamond" w:cs="Times New Roman"/>
          <w:i/>
          <w:iCs/>
          <w:sz w:val="24"/>
          <w:szCs w:val="24"/>
          <w:lang w:val="fr-CA"/>
        </w:rPr>
        <w:t xml:space="preserve">white </w:t>
      </w:r>
      <w:r w:rsidR="00DA28A8" w:rsidRPr="00DA28A8">
        <w:rPr>
          <w:rFonts w:ascii="Garamond" w:hAnsi="Garamond" w:cs="Times New Roman"/>
          <w:i/>
          <w:iCs/>
          <w:sz w:val="24"/>
          <w:szCs w:val="24"/>
          <w:lang w:val="fr-CA"/>
        </w:rPr>
        <w:t>trash</w:t>
      </w:r>
      <w:r w:rsidR="00DA28A8" w:rsidRPr="008442F8">
        <w:rPr>
          <w:rFonts w:ascii="Garamond" w:hAnsi="Garamond" w:cs="Times New Roman"/>
          <w:sz w:val="24"/>
          <w:szCs w:val="24"/>
          <w:lang w:val="fr-CA"/>
        </w:rPr>
        <w:t>,</w:t>
      </w:r>
      <w:r w:rsidR="00DA28A8">
        <w:rPr>
          <w:rFonts w:ascii="Garamond" w:hAnsi="Garamond" w:cs="Times New Roman"/>
          <w:i/>
          <w:iCs/>
          <w:sz w:val="24"/>
          <w:szCs w:val="24"/>
          <w:lang w:val="fr-CA"/>
        </w:rPr>
        <w:t xml:space="preserve"> </w:t>
      </w:r>
      <w:r w:rsidR="00DA28A8">
        <w:rPr>
          <w:rFonts w:ascii="Garamond" w:hAnsi="Garamond" w:cs="Times New Roman"/>
          <w:sz w:val="24"/>
          <w:szCs w:val="24"/>
          <w:lang w:val="fr-CA"/>
        </w:rPr>
        <w:t xml:space="preserve">tel qu’il </w:t>
      </w:r>
      <w:r w:rsidR="00CA0980">
        <w:rPr>
          <w:rFonts w:ascii="Garamond" w:hAnsi="Garamond" w:cs="Times New Roman"/>
          <w:sz w:val="24"/>
          <w:szCs w:val="24"/>
          <w:lang w:val="fr-CA"/>
        </w:rPr>
        <w:t xml:space="preserve">est utilisé </w:t>
      </w:r>
      <w:r w:rsidR="00FE2788">
        <w:rPr>
          <w:rFonts w:ascii="Garamond" w:hAnsi="Garamond" w:cs="Times New Roman"/>
          <w:sz w:val="24"/>
          <w:szCs w:val="24"/>
          <w:lang w:val="fr-CA"/>
        </w:rPr>
        <w:t>dans certain</w:t>
      </w:r>
      <w:r w:rsidR="00F5759B">
        <w:rPr>
          <w:rFonts w:ascii="Garamond" w:hAnsi="Garamond" w:cs="Times New Roman"/>
          <w:sz w:val="24"/>
          <w:szCs w:val="24"/>
          <w:lang w:val="fr-CA"/>
        </w:rPr>
        <w:t>s textes littéraires québécois</w:t>
      </w:r>
      <w:r w:rsidR="003919A8">
        <w:rPr>
          <w:rFonts w:ascii="Garamond" w:hAnsi="Garamond" w:cs="Times New Roman"/>
          <w:sz w:val="24"/>
          <w:szCs w:val="24"/>
          <w:lang w:val="fr-CA"/>
        </w:rPr>
        <w:t xml:space="preserve"> à teneur nationaliste </w:t>
      </w:r>
      <w:r w:rsidR="000A774F">
        <w:rPr>
          <w:rFonts w:ascii="Garamond" w:hAnsi="Garamond" w:cs="Times New Roman"/>
          <w:sz w:val="24"/>
          <w:szCs w:val="24"/>
          <w:lang w:val="fr-CA"/>
        </w:rPr>
        <w:t>de la fin des années 1960 et du début des a</w:t>
      </w:r>
      <w:r w:rsidR="006D3B31">
        <w:rPr>
          <w:rFonts w:ascii="Garamond" w:hAnsi="Garamond" w:cs="Times New Roman"/>
          <w:sz w:val="24"/>
          <w:szCs w:val="24"/>
          <w:lang w:val="fr-CA"/>
        </w:rPr>
        <w:t xml:space="preserve">nnées 1970, relève </w:t>
      </w:r>
      <w:r w:rsidR="00D34894">
        <w:rPr>
          <w:rFonts w:ascii="Garamond" w:hAnsi="Garamond" w:cs="Times New Roman"/>
          <w:sz w:val="24"/>
          <w:szCs w:val="24"/>
          <w:lang w:val="fr-CA"/>
        </w:rPr>
        <w:t xml:space="preserve">de la rhétorique </w:t>
      </w:r>
      <w:proofErr w:type="spellStart"/>
      <w:r w:rsidR="00D34894">
        <w:rPr>
          <w:rFonts w:ascii="Garamond" w:hAnsi="Garamond" w:cs="Times New Roman"/>
          <w:sz w:val="24"/>
          <w:szCs w:val="24"/>
          <w:lang w:val="fr-CA"/>
        </w:rPr>
        <w:t>anti-coloniale</w:t>
      </w:r>
      <w:proofErr w:type="spellEnd"/>
      <w:r w:rsidR="00D34894">
        <w:rPr>
          <w:rFonts w:ascii="Garamond" w:hAnsi="Garamond" w:cs="Times New Roman"/>
          <w:sz w:val="24"/>
          <w:szCs w:val="24"/>
          <w:lang w:val="fr-CA"/>
        </w:rPr>
        <w:t xml:space="preserve"> dont parle Roberts. </w:t>
      </w:r>
      <w:r w:rsidR="00AE7770">
        <w:rPr>
          <w:rFonts w:ascii="Garamond" w:hAnsi="Garamond" w:cs="Times New Roman"/>
          <w:sz w:val="24"/>
          <w:szCs w:val="24"/>
          <w:lang w:val="fr-CA"/>
        </w:rPr>
        <w:t xml:space="preserve">On le verra, le </w:t>
      </w:r>
      <w:r w:rsidR="00AE7770">
        <w:rPr>
          <w:rFonts w:ascii="Garamond" w:hAnsi="Garamond" w:cs="Times New Roman"/>
          <w:i/>
          <w:iCs/>
          <w:sz w:val="24"/>
          <w:szCs w:val="24"/>
          <w:lang w:val="fr-CA"/>
        </w:rPr>
        <w:t xml:space="preserve">white trash </w:t>
      </w:r>
      <w:r w:rsidR="00AE7770">
        <w:rPr>
          <w:rFonts w:ascii="Garamond" w:hAnsi="Garamond" w:cs="Times New Roman"/>
          <w:sz w:val="24"/>
          <w:szCs w:val="24"/>
          <w:lang w:val="fr-CA"/>
        </w:rPr>
        <w:t xml:space="preserve">est essentiellement </w:t>
      </w:r>
      <w:r w:rsidR="00E75BDC">
        <w:rPr>
          <w:rFonts w:ascii="Garamond" w:hAnsi="Garamond" w:cs="Times New Roman"/>
          <w:sz w:val="24"/>
          <w:szCs w:val="24"/>
          <w:lang w:val="fr-CA"/>
        </w:rPr>
        <w:t>une figure masculine</w:t>
      </w:r>
      <w:r w:rsidR="00730707">
        <w:rPr>
          <w:rFonts w:ascii="Garamond" w:hAnsi="Garamond" w:cs="Times New Roman"/>
          <w:sz w:val="24"/>
          <w:szCs w:val="24"/>
          <w:lang w:val="fr-CA"/>
        </w:rPr>
        <w:t xml:space="preserve"> pauvre et dépossédée</w:t>
      </w:r>
      <w:r w:rsidR="00D87005">
        <w:rPr>
          <w:rFonts w:ascii="Garamond" w:hAnsi="Garamond" w:cs="Times New Roman"/>
          <w:sz w:val="24"/>
          <w:szCs w:val="24"/>
          <w:lang w:val="fr-CA"/>
        </w:rPr>
        <w:t>, mais néanmoins dotée d’un potentiel révolutionnaire</w:t>
      </w:r>
      <w:r w:rsidR="00FB5584">
        <w:rPr>
          <w:rFonts w:ascii="Garamond" w:hAnsi="Garamond" w:cs="Times New Roman"/>
          <w:sz w:val="24"/>
          <w:szCs w:val="24"/>
          <w:lang w:val="fr-CA"/>
        </w:rPr>
        <w:t>. Non seulement les femmes</w:t>
      </w:r>
      <w:r w:rsidR="009F20E7">
        <w:rPr>
          <w:rFonts w:ascii="Garamond" w:hAnsi="Garamond" w:cs="Times New Roman"/>
          <w:sz w:val="24"/>
          <w:szCs w:val="24"/>
          <w:lang w:val="fr-CA"/>
        </w:rPr>
        <w:t xml:space="preserve"> sont exclues de cette révolte, </w:t>
      </w:r>
      <w:r w:rsidR="00B84531">
        <w:rPr>
          <w:rFonts w:ascii="Garamond" w:hAnsi="Garamond" w:cs="Times New Roman"/>
          <w:sz w:val="24"/>
          <w:szCs w:val="24"/>
          <w:lang w:val="fr-CA"/>
        </w:rPr>
        <w:t xml:space="preserve">elles sont aussi perçues comme des traîtresses, </w:t>
      </w:r>
      <w:r w:rsidR="004C51C3">
        <w:rPr>
          <w:rFonts w:ascii="Garamond" w:hAnsi="Garamond" w:cs="Times New Roman"/>
          <w:sz w:val="24"/>
          <w:szCs w:val="24"/>
          <w:lang w:val="fr-CA"/>
        </w:rPr>
        <w:t xml:space="preserve">complices de l’ordre social </w:t>
      </w:r>
      <w:r w:rsidR="0063511B">
        <w:rPr>
          <w:rFonts w:ascii="Garamond" w:hAnsi="Garamond" w:cs="Times New Roman"/>
          <w:sz w:val="24"/>
          <w:szCs w:val="24"/>
          <w:lang w:val="fr-CA"/>
        </w:rPr>
        <w:t xml:space="preserve">que les hommes tentent de dépasser. </w:t>
      </w:r>
      <w:r w:rsidR="0021283E">
        <w:rPr>
          <w:rFonts w:ascii="Garamond" w:hAnsi="Garamond" w:cs="Times New Roman"/>
          <w:sz w:val="24"/>
          <w:szCs w:val="24"/>
          <w:lang w:val="fr-CA"/>
        </w:rPr>
        <w:t>M</w:t>
      </w:r>
      <w:r w:rsidR="0021283E" w:rsidRPr="00384483">
        <w:rPr>
          <w:rFonts w:ascii="Garamond" w:hAnsi="Garamond" w:cs="Times New Roman"/>
          <w:sz w:val="24"/>
          <w:szCs w:val="24"/>
          <w:lang w:val="fr-CA"/>
        </w:rPr>
        <w:t xml:space="preserve">on </w:t>
      </w:r>
      <w:r w:rsidR="00282226" w:rsidRPr="00384483">
        <w:rPr>
          <w:rFonts w:ascii="Garamond" w:hAnsi="Garamond" w:cs="Times New Roman"/>
          <w:sz w:val="24"/>
          <w:szCs w:val="24"/>
          <w:lang w:val="fr-CA"/>
        </w:rPr>
        <w:t xml:space="preserve">hypothèse est que plusieurs </w:t>
      </w:r>
      <w:r w:rsidR="00546DE3">
        <w:rPr>
          <w:rFonts w:ascii="Garamond" w:hAnsi="Garamond" w:cs="Times New Roman"/>
          <w:sz w:val="24"/>
          <w:szCs w:val="24"/>
          <w:lang w:val="fr-CA"/>
        </w:rPr>
        <w:t xml:space="preserve">œuvres </w:t>
      </w:r>
      <w:r w:rsidR="00282226" w:rsidRPr="00384483">
        <w:rPr>
          <w:rFonts w:ascii="Garamond" w:hAnsi="Garamond" w:cs="Times New Roman"/>
          <w:sz w:val="24"/>
          <w:szCs w:val="24"/>
          <w:lang w:val="fr-CA"/>
        </w:rPr>
        <w:t>ont recours</w:t>
      </w:r>
      <w:r w:rsidR="00347CA1">
        <w:rPr>
          <w:rFonts w:ascii="Garamond" w:hAnsi="Garamond" w:cs="Times New Roman"/>
          <w:sz w:val="24"/>
          <w:szCs w:val="24"/>
          <w:lang w:val="fr-CA"/>
        </w:rPr>
        <w:t xml:space="preserve"> à</w:t>
      </w:r>
      <w:r w:rsidR="00282226" w:rsidRPr="00384483">
        <w:rPr>
          <w:rFonts w:ascii="Garamond" w:hAnsi="Garamond" w:cs="Times New Roman"/>
          <w:sz w:val="24"/>
          <w:szCs w:val="24"/>
          <w:lang w:val="fr-CA"/>
        </w:rPr>
        <w:t xml:space="preserve"> </w:t>
      </w:r>
      <w:r w:rsidR="005F0A1C">
        <w:rPr>
          <w:rFonts w:ascii="Garamond" w:hAnsi="Garamond" w:cs="Times New Roman"/>
          <w:sz w:val="24"/>
          <w:szCs w:val="24"/>
          <w:lang w:val="fr-CA"/>
        </w:rPr>
        <w:t>la</w:t>
      </w:r>
      <w:r w:rsidR="0069534E">
        <w:rPr>
          <w:rFonts w:ascii="Garamond" w:hAnsi="Garamond" w:cs="Times New Roman"/>
          <w:sz w:val="24"/>
          <w:szCs w:val="24"/>
          <w:lang w:val="fr-CA"/>
        </w:rPr>
        <w:t xml:space="preserve"> figure</w:t>
      </w:r>
      <w:r w:rsidR="005F0A1C">
        <w:rPr>
          <w:rFonts w:ascii="Garamond" w:hAnsi="Garamond" w:cs="Times New Roman"/>
          <w:sz w:val="24"/>
          <w:szCs w:val="24"/>
          <w:lang w:val="fr-CA"/>
        </w:rPr>
        <w:t xml:space="preserve"> du </w:t>
      </w:r>
      <w:r w:rsidR="005F0A1C">
        <w:rPr>
          <w:rFonts w:ascii="Garamond" w:hAnsi="Garamond" w:cs="Times New Roman"/>
          <w:i/>
          <w:iCs/>
          <w:sz w:val="24"/>
          <w:szCs w:val="24"/>
          <w:lang w:val="fr-CA"/>
        </w:rPr>
        <w:t>white trash</w:t>
      </w:r>
      <w:r w:rsidR="00282226" w:rsidRPr="00384483">
        <w:rPr>
          <w:rFonts w:ascii="Garamond" w:hAnsi="Garamond" w:cs="Times New Roman"/>
          <w:sz w:val="24"/>
          <w:szCs w:val="24"/>
          <w:lang w:val="fr-CA"/>
        </w:rPr>
        <w:t xml:space="preserve">, sans </w:t>
      </w:r>
      <w:r w:rsidR="0069534E">
        <w:rPr>
          <w:rFonts w:ascii="Garamond" w:hAnsi="Garamond" w:cs="Times New Roman"/>
          <w:sz w:val="24"/>
          <w:szCs w:val="24"/>
          <w:lang w:val="fr-CA"/>
        </w:rPr>
        <w:t>la</w:t>
      </w:r>
      <w:r w:rsidR="0069534E" w:rsidRPr="00384483">
        <w:rPr>
          <w:rFonts w:ascii="Garamond" w:hAnsi="Garamond" w:cs="Times New Roman"/>
          <w:sz w:val="24"/>
          <w:szCs w:val="24"/>
          <w:lang w:val="fr-CA"/>
        </w:rPr>
        <w:t xml:space="preserve"> </w:t>
      </w:r>
      <w:r w:rsidR="00282226" w:rsidRPr="00384483">
        <w:rPr>
          <w:rFonts w:ascii="Garamond" w:hAnsi="Garamond" w:cs="Times New Roman"/>
          <w:sz w:val="24"/>
          <w:szCs w:val="24"/>
          <w:lang w:val="fr-CA"/>
        </w:rPr>
        <w:t xml:space="preserve">nommer mais en empruntant ses traits, comme forme d’appropriation du discours racial afin </w:t>
      </w:r>
      <w:r w:rsidR="00282226" w:rsidRPr="00384483">
        <w:rPr>
          <w:rFonts w:ascii="Garamond" w:hAnsi="Garamond" w:cs="Times New Roman"/>
          <w:sz w:val="24"/>
          <w:szCs w:val="24"/>
          <w:lang w:val="fr-CA"/>
        </w:rPr>
        <w:lastRenderedPageBreak/>
        <w:t xml:space="preserve">d’exacerber le statut de colonisé du peuple québécois, condition à dépasser pour s’inscrire dans </w:t>
      </w:r>
      <w:proofErr w:type="gramStart"/>
      <w:r w:rsidR="00282226" w:rsidRPr="00384483">
        <w:rPr>
          <w:rFonts w:ascii="Garamond" w:hAnsi="Garamond" w:cs="Times New Roman"/>
          <w:sz w:val="24"/>
          <w:szCs w:val="24"/>
          <w:lang w:val="fr-CA"/>
        </w:rPr>
        <w:t>l’Histoire</w:t>
      </w:r>
      <w:proofErr w:type="gramEnd"/>
      <w:r w:rsidR="00282226" w:rsidRPr="00384483">
        <w:rPr>
          <w:rFonts w:ascii="Garamond" w:hAnsi="Garamond" w:cs="Times New Roman"/>
          <w:sz w:val="24"/>
          <w:szCs w:val="24"/>
          <w:lang w:val="fr-CA"/>
        </w:rPr>
        <w:t>.</w:t>
      </w:r>
      <w:r w:rsidR="0001708A">
        <w:rPr>
          <w:rFonts w:ascii="Garamond" w:hAnsi="Garamond" w:cs="Times New Roman"/>
          <w:sz w:val="24"/>
          <w:szCs w:val="24"/>
          <w:lang w:val="fr-CA"/>
        </w:rPr>
        <w:t xml:space="preserve"> En ce sens, mon analyse se situe dans le sillage des travaux de </w:t>
      </w:r>
      <w:proofErr w:type="spellStart"/>
      <w:r w:rsidR="0001708A">
        <w:rPr>
          <w:rFonts w:ascii="Garamond" w:hAnsi="Garamond" w:cs="Times New Roman"/>
          <w:sz w:val="24"/>
          <w:szCs w:val="24"/>
          <w:lang w:val="fr-CA"/>
        </w:rPr>
        <w:t>Corrie</w:t>
      </w:r>
      <w:proofErr w:type="spellEnd"/>
      <w:r w:rsidR="0001708A">
        <w:rPr>
          <w:rFonts w:ascii="Garamond" w:hAnsi="Garamond" w:cs="Times New Roman"/>
          <w:sz w:val="24"/>
          <w:szCs w:val="24"/>
          <w:lang w:val="fr-CA"/>
        </w:rPr>
        <w:t xml:space="preserve"> Scott, </w:t>
      </w:r>
      <w:r w:rsidR="002C6080">
        <w:rPr>
          <w:rFonts w:ascii="Garamond" w:hAnsi="Garamond" w:cs="Times New Roman"/>
          <w:sz w:val="24"/>
          <w:szCs w:val="24"/>
          <w:lang w:val="fr-CA"/>
        </w:rPr>
        <w:t xml:space="preserve">qui s’est intéressée </w:t>
      </w:r>
      <w:r w:rsidR="006E3CBA">
        <w:rPr>
          <w:rFonts w:ascii="Garamond" w:hAnsi="Garamond" w:cs="Times New Roman"/>
          <w:sz w:val="24"/>
          <w:szCs w:val="24"/>
          <w:lang w:val="fr-CA"/>
        </w:rPr>
        <w:t>à la sémantique raciale utilisée dans la foulée de la décolonisation (2014).</w:t>
      </w:r>
      <w:r w:rsidR="00282226" w:rsidRPr="00384483">
        <w:rPr>
          <w:rFonts w:ascii="Garamond" w:hAnsi="Garamond" w:cs="Times New Roman"/>
          <w:sz w:val="24"/>
          <w:szCs w:val="24"/>
          <w:lang w:val="fr-CA"/>
        </w:rPr>
        <w:t xml:space="preserve"> Après avoir présenté comment s’applique la figure du </w:t>
      </w:r>
      <w:r w:rsidR="00282226" w:rsidRPr="00384483">
        <w:rPr>
          <w:rFonts w:ascii="Garamond" w:hAnsi="Garamond" w:cs="Times New Roman"/>
          <w:i/>
          <w:iCs/>
          <w:sz w:val="24"/>
          <w:szCs w:val="24"/>
          <w:lang w:val="fr-CA"/>
        </w:rPr>
        <w:t>white trash</w:t>
      </w:r>
      <w:r w:rsidR="00282226" w:rsidRPr="00384483">
        <w:rPr>
          <w:rFonts w:ascii="Garamond" w:hAnsi="Garamond" w:cs="Times New Roman"/>
          <w:sz w:val="24"/>
          <w:szCs w:val="24"/>
          <w:lang w:val="fr-CA"/>
        </w:rPr>
        <w:t xml:space="preserve"> au contexte québécois, j’aborderai</w:t>
      </w:r>
      <w:r w:rsidR="00D1721C">
        <w:rPr>
          <w:rFonts w:ascii="Garamond" w:hAnsi="Garamond" w:cs="Times New Roman"/>
          <w:sz w:val="24"/>
          <w:szCs w:val="24"/>
          <w:lang w:val="fr-CA"/>
        </w:rPr>
        <w:t xml:space="preserve"> son traitement littéraire</w:t>
      </w:r>
      <w:r w:rsidR="0072325D">
        <w:rPr>
          <w:rFonts w:ascii="Garamond" w:hAnsi="Garamond" w:cs="Times New Roman"/>
          <w:sz w:val="24"/>
          <w:szCs w:val="24"/>
          <w:lang w:val="fr-CA"/>
        </w:rPr>
        <w:t xml:space="preserve"> à partir de</w:t>
      </w:r>
      <w:r w:rsidR="00282226" w:rsidRPr="00384483">
        <w:rPr>
          <w:rFonts w:ascii="Garamond" w:hAnsi="Garamond" w:cs="Times New Roman"/>
          <w:sz w:val="24"/>
          <w:szCs w:val="24"/>
          <w:lang w:val="fr-CA"/>
        </w:rPr>
        <w:t xml:space="preserve"> </w:t>
      </w:r>
      <w:r w:rsidR="00040A0B">
        <w:rPr>
          <w:rFonts w:ascii="Garamond" w:hAnsi="Garamond" w:cs="Times New Roman"/>
          <w:sz w:val="24"/>
          <w:szCs w:val="24"/>
          <w:lang w:val="fr-CA"/>
        </w:rPr>
        <w:t>ses</w:t>
      </w:r>
      <w:r w:rsidR="00282226" w:rsidRPr="00384483">
        <w:rPr>
          <w:rFonts w:ascii="Garamond" w:hAnsi="Garamond" w:cs="Times New Roman"/>
          <w:sz w:val="24"/>
          <w:szCs w:val="24"/>
          <w:lang w:val="fr-CA"/>
        </w:rPr>
        <w:t xml:space="preserve"> principaux traits, </w:t>
      </w:r>
      <w:r w:rsidR="0072325D">
        <w:rPr>
          <w:rFonts w:ascii="Garamond" w:hAnsi="Garamond" w:cs="Times New Roman"/>
          <w:sz w:val="24"/>
          <w:szCs w:val="24"/>
          <w:lang w:val="fr-CA"/>
        </w:rPr>
        <w:t xml:space="preserve">de </w:t>
      </w:r>
      <w:r w:rsidR="00282226" w:rsidRPr="00384483">
        <w:rPr>
          <w:rFonts w:ascii="Garamond" w:hAnsi="Garamond" w:cs="Times New Roman"/>
          <w:sz w:val="24"/>
          <w:szCs w:val="24"/>
          <w:lang w:val="fr-CA"/>
        </w:rPr>
        <w:t xml:space="preserve">la question de la femme comme complice des systèmes d’oppression et, enfin, </w:t>
      </w:r>
      <w:r w:rsidR="0072325D">
        <w:rPr>
          <w:rFonts w:ascii="Garamond" w:hAnsi="Garamond" w:cs="Times New Roman"/>
          <w:sz w:val="24"/>
          <w:szCs w:val="24"/>
          <w:lang w:val="fr-CA"/>
        </w:rPr>
        <w:t>du</w:t>
      </w:r>
      <w:r w:rsidR="0072325D" w:rsidRPr="00384483">
        <w:rPr>
          <w:rFonts w:ascii="Garamond" w:hAnsi="Garamond" w:cs="Times New Roman"/>
          <w:sz w:val="24"/>
          <w:szCs w:val="24"/>
          <w:lang w:val="fr-CA"/>
        </w:rPr>
        <w:t xml:space="preserve"> </w:t>
      </w:r>
      <w:r w:rsidR="00282226" w:rsidRPr="00384483">
        <w:rPr>
          <w:rFonts w:ascii="Garamond" w:hAnsi="Garamond" w:cs="Times New Roman"/>
          <w:sz w:val="24"/>
          <w:szCs w:val="24"/>
          <w:lang w:val="fr-CA"/>
        </w:rPr>
        <w:t xml:space="preserve">dépassement du stade de « race dégénérée » pour accéder à l’Histoire dans </w:t>
      </w:r>
      <w:r w:rsidR="00691CAC">
        <w:rPr>
          <w:rFonts w:ascii="Garamond" w:hAnsi="Garamond" w:cs="Times New Roman"/>
          <w:sz w:val="24"/>
          <w:szCs w:val="24"/>
          <w:lang w:val="fr-CA"/>
        </w:rPr>
        <w:t xml:space="preserve">l’essai </w:t>
      </w:r>
      <w:r w:rsidR="00691CAC">
        <w:rPr>
          <w:rFonts w:ascii="Garamond" w:hAnsi="Garamond" w:cs="Times New Roman"/>
          <w:i/>
          <w:iCs/>
          <w:sz w:val="24"/>
          <w:szCs w:val="24"/>
          <w:lang w:val="fr-CA"/>
        </w:rPr>
        <w:t xml:space="preserve">N***** blancs d’Amérique </w:t>
      </w:r>
      <w:r w:rsidR="00282226" w:rsidRPr="00384483">
        <w:rPr>
          <w:rFonts w:ascii="Garamond" w:hAnsi="Garamond" w:cs="Times New Roman"/>
          <w:sz w:val="24"/>
          <w:szCs w:val="24"/>
          <w:lang w:val="fr-CA"/>
        </w:rPr>
        <w:t>de Pierre Vallières et d</w:t>
      </w:r>
      <w:r w:rsidR="00691CAC">
        <w:rPr>
          <w:rFonts w:ascii="Garamond" w:hAnsi="Garamond" w:cs="Times New Roman"/>
          <w:sz w:val="24"/>
          <w:szCs w:val="24"/>
          <w:lang w:val="fr-CA"/>
        </w:rPr>
        <w:t>ans les romans</w:t>
      </w:r>
      <w:r w:rsidR="00282226" w:rsidRPr="00384483">
        <w:rPr>
          <w:rFonts w:ascii="Garamond" w:hAnsi="Garamond" w:cs="Times New Roman"/>
          <w:sz w:val="24"/>
          <w:szCs w:val="24"/>
          <w:lang w:val="fr-CA"/>
        </w:rPr>
        <w:t xml:space="preserve"> </w:t>
      </w:r>
      <w:r w:rsidR="00691CAC">
        <w:rPr>
          <w:rFonts w:ascii="Garamond" w:hAnsi="Garamond" w:cs="Times New Roman"/>
          <w:i/>
          <w:iCs/>
          <w:sz w:val="24"/>
          <w:szCs w:val="24"/>
          <w:lang w:val="fr-CA"/>
        </w:rPr>
        <w:t xml:space="preserve">Un rêve québécois </w:t>
      </w:r>
      <w:r w:rsidR="00691CAC">
        <w:rPr>
          <w:rFonts w:ascii="Garamond" w:hAnsi="Garamond" w:cs="Times New Roman"/>
          <w:sz w:val="24"/>
          <w:szCs w:val="24"/>
          <w:lang w:val="fr-CA"/>
        </w:rPr>
        <w:t xml:space="preserve">et </w:t>
      </w:r>
      <w:r w:rsidR="00691CAC">
        <w:rPr>
          <w:rFonts w:ascii="Garamond" w:hAnsi="Garamond" w:cs="Times New Roman"/>
          <w:i/>
          <w:iCs/>
          <w:sz w:val="24"/>
          <w:szCs w:val="24"/>
          <w:lang w:val="fr-CA"/>
        </w:rPr>
        <w:t>La Grande Tribu</w:t>
      </w:r>
      <w:r w:rsidR="00312289">
        <w:rPr>
          <w:rFonts w:ascii="Garamond" w:hAnsi="Garamond" w:cs="Times New Roman"/>
          <w:i/>
          <w:iCs/>
          <w:sz w:val="24"/>
          <w:szCs w:val="24"/>
          <w:lang w:val="fr-CA"/>
        </w:rPr>
        <w:t xml:space="preserve"> </w:t>
      </w:r>
      <w:r w:rsidR="00312289">
        <w:rPr>
          <w:rFonts w:ascii="Garamond" w:hAnsi="Garamond" w:cs="Times New Roman"/>
          <w:sz w:val="24"/>
          <w:szCs w:val="24"/>
          <w:lang w:val="fr-CA"/>
        </w:rPr>
        <w:t>de</w:t>
      </w:r>
      <w:r w:rsidR="00691CAC" w:rsidRPr="00384483">
        <w:rPr>
          <w:rFonts w:ascii="Garamond" w:hAnsi="Garamond" w:cs="Times New Roman"/>
          <w:sz w:val="24"/>
          <w:szCs w:val="24"/>
          <w:lang w:val="fr-CA"/>
        </w:rPr>
        <w:t xml:space="preserve"> </w:t>
      </w:r>
      <w:r w:rsidR="00282226" w:rsidRPr="00384483">
        <w:rPr>
          <w:rFonts w:ascii="Garamond" w:hAnsi="Garamond" w:cs="Times New Roman"/>
          <w:sz w:val="24"/>
          <w:szCs w:val="24"/>
          <w:lang w:val="fr-CA"/>
        </w:rPr>
        <w:t>Victor-Lévy Beaulieu</w:t>
      </w:r>
      <w:r w:rsidR="002D10E6">
        <w:rPr>
          <w:rFonts w:ascii="Garamond" w:hAnsi="Garamond" w:cs="Times New Roman"/>
          <w:sz w:val="24"/>
          <w:szCs w:val="24"/>
          <w:lang w:val="fr-CA"/>
        </w:rPr>
        <w:t xml:space="preserve">, textes qui m’apparaissent emblématiques </w:t>
      </w:r>
      <w:r w:rsidR="00591DF0">
        <w:rPr>
          <w:rFonts w:ascii="Garamond" w:hAnsi="Garamond" w:cs="Times New Roman"/>
          <w:sz w:val="24"/>
          <w:szCs w:val="24"/>
          <w:lang w:val="fr-CA"/>
        </w:rPr>
        <w:t xml:space="preserve">du </w:t>
      </w:r>
      <w:r w:rsidR="00027C81">
        <w:rPr>
          <w:rFonts w:ascii="Garamond" w:hAnsi="Garamond" w:cs="Times New Roman"/>
          <w:sz w:val="24"/>
          <w:szCs w:val="24"/>
          <w:lang w:val="fr-CA"/>
        </w:rPr>
        <w:t>nationalisme québécois des années 1960 et 1970</w:t>
      </w:r>
      <w:r w:rsidR="00282226" w:rsidRPr="00384483">
        <w:rPr>
          <w:rFonts w:ascii="Garamond" w:hAnsi="Garamond" w:cs="Times New Roman"/>
          <w:sz w:val="24"/>
          <w:szCs w:val="24"/>
          <w:lang w:val="fr-CA"/>
        </w:rPr>
        <w:t>.</w:t>
      </w:r>
      <w:r w:rsidR="00DF2181">
        <w:rPr>
          <w:rFonts w:ascii="Garamond" w:hAnsi="Garamond" w:cs="Times New Roman"/>
          <w:sz w:val="24"/>
          <w:szCs w:val="24"/>
          <w:lang w:val="fr-CA"/>
        </w:rPr>
        <w:t xml:space="preserve"> </w:t>
      </w:r>
    </w:p>
    <w:p w14:paraId="1588F91A" w14:textId="77777777" w:rsidR="00DD30F3" w:rsidRDefault="00DD30F3" w:rsidP="00282226">
      <w:pPr>
        <w:spacing w:after="0" w:line="480" w:lineRule="auto"/>
        <w:jc w:val="both"/>
        <w:rPr>
          <w:rFonts w:ascii="Garamond" w:hAnsi="Garamond" w:cs="Times New Roman"/>
          <w:b/>
          <w:bCs/>
          <w:sz w:val="24"/>
          <w:szCs w:val="24"/>
          <w:lang w:val="fr-CA"/>
        </w:rPr>
      </w:pPr>
    </w:p>
    <w:p w14:paraId="2DC1BB32" w14:textId="527CB718" w:rsidR="00282226" w:rsidRPr="00384483" w:rsidRDefault="00282226" w:rsidP="00282226">
      <w:pPr>
        <w:spacing w:after="0" w:line="480" w:lineRule="auto"/>
        <w:jc w:val="both"/>
        <w:rPr>
          <w:rFonts w:ascii="Garamond" w:hAnsi="Garamond" w:cs="Times New Roman"/>
          <w:b/>
          <w:bCs/>
          <w:sz w:val="24"/>
          <w:szCs w:val="24"/>
          <w:lang w:val="fr-CA"/>
        </w:rPr>
      </w:pPr>
      <w:r w:rsidRPr="00384483">
        <w:rPr>
          <w:rFonts w:ascii="Garamond" w:hAnsi="Garamond" w:cs="Times New Roman"/>
          <w:b/>
          <w:bCs/>
          <w:sz w:val="24"/>
          <w:szCs w:val="24"/>
          <w:lang w:val="fr-CA"/>
        </w:rPr>
        <w:t xml:space="preserve">Le </w:t>
      </w:r>
      <w:r w:rsidRPr="00384483">
        <w:rPr>
          <w:rFonts w:ascii="Garamond" w:hAnsi="Garamond" w:cs="Times New Roman"/>
          <w:b/>
          <w:bCs/>
          <w:i/>
          <w:iCs/>
          <w:sz w:val="24"/>
          <w:szCs w:val="24"/>
          <w:lang w:val="fr-CA"/>
        </w:rPr>
        <w:t>white trash</w:t>
      </w:r>
      <w:r w:rsidRPr="00384483">
        <w:rPr>
          <w:rFonts w:ascii="Garamond" w:hAnsi="Garamond" w:cs="Times New Roman"/>
          <w:sz w:val="24"/>
          <w:szCs w:val="24"/>
          <w:lang w:val="fr-CA"/>
        </w:rPr>
        <w:t> </w:t>
      </w:r>
      <w:r w:rsidRPr="00384483">
        <w:rPr>
          <w:rFonts w:ascii="Garamond" w:hAnsi="Garamond" w:cs="Times New Roman"/>
          <w:b/>
          <w:bCs/>
          <w:sz w:val="24"/>
          <w:szCs w:val="24"/>
          <w:lang w:val="fr-CA"/>
        </w:rPr>
        <w:t>: des États-Unis au Canada</w:t>
      </w:r>
    </w:p>
    <w:p w14:paraId="7C372A9A" w14:textId="46E6387C" w:rsidR="00282226" w:rsidRPr="00B752EC" w:rsidRDefault="00282226" w:rsidP="007143A2">
      <w:pPr>
        <w:spacing w:after="0" w:line="480" w:lineRule="auto"/>
        <w:jc w:val="both"/>
        <w:rPr>
          <w:rFonts w:ascii="Garamond" w:hAnsi="Garamond" w:cs="Times New Roman"/>
          <w:sz w:val="24"/>
          <w:szCs w:val="24"/>
        </w:rPr>
      </w:pPr>
      <w:r w:rsidRPr="00384483">
        <w:rPr>
          <w:rFonts w:ascii="Garamond" w:hAnsi="Garamond" w:cs="Times New Roman"/>
          <w:sz w:val="24"/>
          <w:szCs w:val="24"/>
          <w:lang w:val="fr-CA"/>
        </w:rPr>
        <w:t xml:space="preserve">D’ordinaire, le </w:t>
      </w:r>
      <w:r w:rsidRPr="00384483">
        <w:rPr>
          <w:rFonts w:ascii="Garamond" w:hAnsi="Garamond" w:cs="Times New Roman"/>
          <w:i/>
          <w:iCs/>
          <w:sz w:val="24"/>
          <w:szCs w:val="24"/>
          <w:lang w:val="fr-CA"/>
        </w:rPr>
        <w:t>white trash</w:t>
      </w:r>
      <w:r w:rsidRPr="00384483">
        <w:rPr>
          <w:rFonts w:ascii="Garamond" w:hAnsi="Garamond" w:cs="Times New Roman"/>
          <w:sz w:val="24"/>
          <w:szCs w:val="24"/>
          <w:lang w:val="fr-CA"/>
        </w:rPr>
        <w:t xml:space="preserve"> est associé au sud des États-Unis. </w:t>
      </w:r>
      <w:r w:rsidRPr="00B752EC">
        <w:rPr>
          <w:rFonts w:ascii="Garamond" w:hAnsi="Garamond" w:cs="Times New Roman"/>
          <w:sz w:val="24"/>
          <w:szCs w:val="24"/>
        </w:rPr>
        <w:t xml:space="preserve">Comme </w:t>
      </w:r>
      <w:proofErr w:type="spellStart"/>
      <w:r w:rsidRPr="00B752EC">
        <w:rPr>
          <w:rFonts w:ascii="Garamond" w:hAnsi="Garamond" w:cs="Times New Roman"/>
          <w:sz w:val="24"/>
          <w:szCs w:val="24"/>
        </w:rPr>
        <w:t>l’indique</w:t>
      </w:r>
      <w:proofErr w:type="spellEnd"/>
      <w:r w:rsidR="000E0C2F" w:rsidRPr="00B752EC">
        <w:rPr>
          <w:rFonts w:ascii="Garamond" w:hAnsi="Garamond" w:cs="Times New Roman"/>
          <w:sz w:val="24"/>
          <w:szCs w:val="24"/>
        </w:rPr>
        <w:t xml:space="preserve"> </w:t>
      </w:r>
      <w:r w:rsidRPr="00B752EC">
        <w:rPr>
          <w:rFonts w:ascii="Garamond" w:hAnsi="Garamond" w:cs="Times New Roman"/>
          <w:sz w:val="24"/>
          <w:szCs w:val="24"/>
        </w:rPr>
        <w:t xml:space="preserve">Isenberg, </w:t>
      </w:r>
    </w:p>
    <w:p w14:paraId="6B6A540C" w14:textId="04FE9615" w:rsidR="00282226" w:rsidRPr="00384483" w:rsidRDefault="00282226" w:rsidP="008341DE">
      <w:pPr>
        <w:spacing w:line="240" w:lineRule="auto"/>
        <w:ind w:left="851"/>
        <w:jc w:val="both"/>
        <w:rPr>
          <w:rFonts w:ascii="Garamond" w:hAnsi="Garamond" w:cs="Times New Roman"/>
          <w:sz w:val="24"/>
          <w:szCs w:val="24"/>
        </w:rPr>
      </w:pPr>
      <w:r w:rsidRPr="00384483">
        <w:rPr>
          <w:rFonts w:ascii="Garamond" w:hAnsi="Garamond" w:cs="Times New Roman"/>
          <w:sz w:val="24"/>
          <w:szCs w:val="24"/>
        </w:rPr>
        <w:t>Their history starts in the 1500</w:t>
      </w:r>
      <w:r w:rsidR="001D61A3">
        <w:rPr>
          <w:rFonts w:ascii="Garamond" w:hAnsi="Garamond" w:cs="Times New Roman"/>
          <w:sz w:val="24"/>
          <w:szCs w:val="24"/>
        </w:rPr>
        <w:t>s, not the 1900s</w:t>
      </w:r>
      <w:r w:rsidRPr="00384483">
        <w:rPr>
          <w:rFonts w:ascii="Garamond" w:hAnsi="Garamond" w:cs="Times New Roman"/>
          <w:sz w:val="24"/>
          <w:szCs w:val="24"/>
        </w:rPr>
        <w:t>. It derives from British colonial policies dedicated to resettling the poor</w:t>
      </w:r>
      <w:r w:rsidR="00D9225C">
        <w:rPr>
          <w:rFonts w:ascii="Garamond" w:hAnsi="Garamond" w:cs="Times New Roman"/>
          <w:sz w:val="24"/>
          <w:szCs w:val="24"/>
        </w:rPr>
        <w:t>, decisions that conditioned American notions of class</w:t>
      </w:r>
      <w:r w:rsidR="00256C8E">
        <w:rPr>
          <w:rFonts w:ascii="Garamond" w:hAnsi="Garamond" w:cs="Times New Roman"/>
          <w:sz w:val="24"/>
          <w:szCs w:val="24"/>
        </w:rPr>
        <w:t xml:space="preserve"> and left a permanent imprint</w:t>
      </w:r>
      <w:r w:rsidRPr="00384483">
        <w:rPr>
          <w:rFonts w:ascii="Garamond" w:hAnsi="Garamond" w:cs="Times New Roman"/>
          <w:sz w:val="24"/>
          <w:szCs w:val="24"/>
        </w:rPr>
        <w:t>. First known as « waste people », and later « white trash », marginalized Americans were stigmatized for their inability to be productive, to own property, or to produce healthy and upwardly mobile children</w:t>
      </w:r>
      <w:r w:rsidR="00AD5987">
        <w:rPr>
          <w:rFonts w:ascii="Garamond" w:hAnsi="Garamond" w:cs="Times New Roman"/>
          <w:sz w:val="24"/>
          <w:szCs w:val="24"/>
        </w:rPr>
        <w:t xml:space="preserve"> </w:t>
      </w:r>
      <w:r w:rsidR="00B4581B" w:rsidRPr="00963E8F">
        <w:rPr>
          <w:rFonts w:ascii="Times New Roman" w:hAnsi="Times New Roman" w:cs="Times New Roman"/>
          <w:sz w:val="24"/>
          <w:szCs w:val="24"/>
        </w:rPr>
        <w:t xml:space="preserve">– </w:t>
      </w:r>
      <w:r w:rsidR="009956DC">
        <w:rPr>
          <w:rFonts w:ascii="Garamond" w:hAnsi="Garamond" w:cs="Times New Roman"/>
          <w:sz w:val="24"/>
          <w:szCs w:val="24"/>
        </w:rPr>
        <w:t>the sense of uplift on which the American dream is predicated</w:t>
      </w:r>
      <w:r w:rsidRPr="00384483">
        <w:rPr>
          <w:rFonts w:ascii="Garamond" w:hAnsi="Garamond" w:cs="Times New Roman"/>
          <w:sz w:val="24"/>
          <w:szCs w:val="24"/>
        </w:rPr>
        <w:t xml:space="preserve"> (</w:t>
      </w:r>
      <w:proofErr w:type="gramStart"/>
      <w:r w:rsidRPr="00384483">
        <w:rPr>
          <w:rFonts w:ascii="Garamond" w:hAnsi="Garamond" w:cs="Times New Roman"/>
          <w:sz w:val="24"/>
          <w:szCs w:val="24"/>
        </w:rPr>
        <w:t>2017 :</w:t>
      </w:r>
      <w:proofErr w:type="gramEnd"/>
      <w:r w:rsidRPr="00384483">
        <w:rPr>
          <w:rFonts w:ascii="Garamond" w:hAnsi="Garamond" w:cs="Times New Roman"/>
          <w:sz w:val="24"/>
          <w:szCs w:val="24"/>
        </w:rPr>
        <w:t xml:space="preserve"> xxvi)</w:t>
      </w:r>
      <w:r w:rsidR="004466E8">
        <w:rPr>
          <w:rFonts w:ascii="Garamond" w:hAnsi="Garamond" w:cs="Times New Roman"/>
          <w:sz w:val="24"/>
          <w:szCs w:val="24"/>
        </w:rPr>
        <w:t>.</w:t>
      </w:r>
    </w:p>
    <w:p w14:paraId="5DD11E6D" w14:textId="4679857B" w:rsidR="00282226" w:rsidRPr="00384483" w:rsidRDefault="00282226" w:rsidP="00282226">
      <w:pPr>
        <w:spacing w:after="0" w:line="480" w:lineRule="auto"/>
        <w:jc w:val="both"/>
        <w:rPr>
          <w:rFonts w:ascii="Garamond" w:hAnsi="Garamond" w:cs="Times New Roman"/>
          <w:sz w:val="24"/>
          <w:szCs w:val="24"/>
          <w:lang w:val="fr-CA"/>
        </w:rPr>
      </w:pPr>
      <w:r w:rsidRPr="00384483">
        <w:rPr>
          <w:rFonts w:ascii="Garamond" w:hAnsi="Garamond" w:cs="Times New Roman"/>
          <w:sz w:val="24"/>
          <w:szCs w:val="24"/>
          <w:lang w:val="fr-CA"/>
        </w:rPr>
        <w:t xml:space="preserve">Cette perception selon laquelle « America </w:t>
      </w:r>
      <w:proofErr w:type="spellStart"/>
      <w:r w:rsidRPr="00384483">
        <w:rPr>
          <w:rFonts w:ascii="Garamond" w:hAnsi="Garamond" w:cs="Times New Roman"/>
          <w:sz w:val="24"/>
          <w:szCs w:val="24"/>
          <w:lang w:val="fr-CA"/>
        </w:rPr>
        <w:t>was</w:t>
      </w:r>
      <w:proofErr w:type="spellEnd"/>
      <w:r w:rsidRPr="00384483">
        <w:rPr>
          <w:rFonts w:ascii="Garamond" w:hAnsi="Garamond" w:cs="Times New Roman"/>
          <w:sz w:val="24"/>
          <w:szCs w:val="24"/>
          <w:lang w:val="fr-CA"/>
        </w:rPr>
        <w:t xml:space="preserve"> a dumping </w:t>
      </w:r>
      <w:proofErr w:type="spellStart"/>
      <w:r w:rsidRPr="00384483">
        <w:rPr>
          <w:rFonts w:ascii="Garamond" w:hAnsi="Garamond" w:cs="Times New Roman"/>
          <w:sz w:val="24"/>
          <w:szCs w:val="24"/>
          <w:lang w:val="fr-CA"/>
        </w:rPr>
        <w:t>ground</w:t>
      </w:r>
      <w:proofErr w:type="spellEnd"/>
      <w:r w:rsidRPr="00384483">
        <w:rPr>
          <w:rFonts w:ascii="Garamond" w:hAnsi="Garamond" w:cs="Times New Roman"/>
          <w:sz w:val="24"/>
          <w:szCs w:val="24"/>
          <w:lang w:val="fr-CA"/>
        </w:rPr>
        <w:t xml:space="preserve"> for </w:t>
      </w:r>
      <w:proofErr w:type="spellStart"/>
      <w:r w:rsidRPr="00384483">
        <w:rPr>
          <w:rFonts w:ascii="Garamond" w:hAnsi="Garamond" w:cs="Times New Roman"/>
          <w:sz w:val="24"/>
          <w:szCs w:val="24"/>
          <w:lang w:val="fr-CA"/>
        </w:rPr>
        <w:t>lesser</w:t>
      </w:r>
      <w:proofErr w:type="spellEnd"/>
      <w:r w:rsidRPr="00384483">
        <w:rPr>
          <w:rFonts w:ascii="Garamond" w:hAnsi="Garamond" w:cs="Times New Roman"/>
          <w:sz w:val="24"/>
          <w:szCs w:val="24"/>
          <w:lang w:val="fr-CA"/>
        </w:rPr>
        <w:t xml:space="preserve"> </w:t>
      </w:r>
      <w:proofErr w:type="spellStart"/>
      <w:r w:rsidRPr="00384483">
        <w:rPr>
          <w:rFonts w:ascii="Garamond" w:hAnsi="Garamond" w:cs="Times New Roman"/>
          <w:sz w:val="24"/>
          <w:szCs w:val="24"/>
          <w:lang w:val="fr-CA"/>
        </w:rPr>
        <w:t>humans</w:t>
      </w:r>
      <w:proofErr w:type="spellEnd"/>
      <w:r w:rsidRPr="00384483">
        <w:rPr>
          <w:rFonts w:ascii="Garamond" w:hAnsi="Garamond" w:cs="Times New Roman"/>
          <w:sz w:val="24"/>
          <w:szCs w:val="24"/>
          <w:lang w:val="fr-CA"/>
        </w:rPr>
        <w:t> » (</w:t>
      </w:r>
      <w:proofErr w:type="spellStart"/>
      <w:r w:rsidRPr="00384483">
        <w:rPr>
          <w:rFonts w:ascii="Garamond" w:hAnsi="Garamond" w:cs="Times New Roman"/>
          <w:sz w:val="24"/>
          <w:szCs w:val="24"/>
          <w:lang w:val="fr-CA"/>
        </w:rPr>
        <w:t>Isenberg</w:t>
      </w:r>
      <w:proofErr w:type="spellEnd"/>
      <w:r w:rsidR="00FF4147">
        <w:rPr>
          <w:rFonts w:ascii="Garamond" w:hAnsi="Garamond" w:cs="Times New Roman"/>
          <w:sz w:val="24"/>
          <w:szCs w:val="24"/>
          <w:lang w:val="fr-CA"/>
        </w:rPr>
        <w:t xml:space="preserve"> </w:t>
      </w:r>
      <w:r w:rsidRPr="00384483">
        <w:rPr>
          <w:rFonts w:ascii="Garamond" w:hAnsi="Garamond" w:cs="Times New Roman"/>
          <w:sz w:val="24"/>
          <w:szCs w:val="24"/>
          <w:lang w:val="fr-CA"/>
        </w:rPr>
        <w:t>2017</w:t>
      </w:r>
      <w:r w:rsidR="00885601">
        <w:rPr>
          <w:rFonts w:ascii="Garamond" w:hAnsi="Garamond" w:cs="Times New Roman"/>
          <w:sz w:val="24"/>
          <w:szCs w:val="24"/>
          <w:lang w:val="fr-CA"/>
        </w:rPr>
        <w:t> </w:t>
      </w:r>
      <w:r w:rsidRPr="00384483">
        <w:rPr>
          <w:rFonts w:ascii="Garamond" w:hAnsi="Garamond" w:cs="Times New Roman"/>
          <w:sz w:val="24"/>
          <w:szCs w:val="24"/>
          <w:lang w:val="fr-CA"/>
        </w:rPr>
        <w:t xml:space="preserve">: 82) s’applique tout autant au Canada. La classe dirigeante anglaise voyait l’Amérique du Nord comme « a place </w:t>
      </w:r>
      <w:proofErr w:type="spellStart"/>
      <w:r w:rsidRPr="00384483">
        <w:rPr>
          <w:rFonts w:ascii="Garamond" w:hAnsi="Garamond" w:cs="Times New Roman"/>
          <w:sz w:val="24"/>
          <w:szCs w:val="24"/>
          <w:lang w:val="fr-CA"/>
        </w:rPr>
        <w:t>into</w:t>
      </w:r>
      <w:proofErr w:type="spellEnd"/>
      <w:r w:rsidRPr="00384483">
        <w:rPr>
          <w:rFonts w:ascii="Garamond" w:hAnsi="Garamond" w:cs="Times New Roman"/>
          <w:sz w:val="24"/>
          <w:szCs w:val="24"/>
          <w:lang w:val="fr-CA"/>
        </w:rPr>
        <w:t xml:space="preserve"> </w:t>
      </w:r>
      <w:proofErr w:type="spellStart"/>
      <w:r w:rsidRPr="00384483">
        <w:rPr>
          <w:rFonts w:ascii="Garamond" w:hAnsi="Garamond" w:cs="Times New Roman"/>
          <w:sz w:val="24"/>
          <w:szCs w:val="24"/>
          <w:lang w:val="fr-CA"/>
        </w:rPr>
        <w:t>which</w:t>
      </w:r>
      <w:proofErr w:type="spellEnd"/>
      <w:r w:rsidRPr="00384483">
        <w:rPr>
          <w:rFonts w:ascii="Garamond" w:hAnsi="Garamond" w:cs="Times New Roman"/>
          <w:sz w:val="24"/>
          <w:szCs w:val="24"/>
          <w:lang w:val="fr-CA"/>
        </w:rPr>
        <w:t xml:space="preserve"> </w:t>
      </w:r>
      <w:proofErr w:type="spellStart"/>
      <w:r w:rsidRPr="00384483">
        <w:rPr>
          <w:rFonts w:ascii="Garamond" w:hAnsi="Garamond" w:cs="Times New Roman"/>
          <w:sz w:val="24"/>
          <w:szCs w:val="24"/>
          <w:lang w:val="fr-CA"/>
        </w:rPr>
        <w:t>they</w:t>
      </w:r>
      <w:proofErr w:type="spellEnd"/>
      <w:r w:rsidRPr="00384483">
        <w:rPr>
          <w:rFonts w:ascii="Garamond" w:hAnsi="Garamond" w:cs="Times New Roman"/>
          <w:sz w:val="24"/>
          <w:szCs w:val="24"/>
          <w:lang w:val="fr-CA"/>
        </w:rPr>
        <w:t xml:space="preserve"> </w:t>
      </w:r>
      <w:proofErr w:type="spellStart"/>
      <w:r w:rsidRPr="00384483">
        <w:rPr>
          <w:rFonts w:ascii="Garamond" w:hAnsi="Garamond" w:cs="Times New Roman"/>
          <w:sz w:val="24"/>
          <w:szCs w:val="24"/>
          <w:lang w:val="fr-CA"/>
        </w:rPr>
        <w:t>could</w:t>
      </w:r>
      <w:proofErr w:type="spellEnd"/>
      <w:r w:rsidRPr="00384483">
        <w:rPr>
          <w:rFonts w:ascii="Garamond" w:hAnsi="Garamond" w:cs="Times New Roman"/>
          <w:sz w:val="24"/>
          <w:szCs w:val="24"/>
          <w:lang w:val="fr-CA"/>
        </w:rPr>
        <w:t xml:space="preserve"> export </w:t>
      </w:r>
      <w:proofErr w:type="spellStart"/>
      <w:r w:rsidRPr="00384483">
        <w:rPr>
          <w:rFonts w:ascii="Garamond" w:hAnsi="Garamond" w:cs="Times New Roman"/>
          <w:sz w:val="24"/>
          <w:szCs w:val="24"/>
          <w:lang w:val="fr-CA"/>
        </w:rPr>
        <w:t>their</w:t>
      </w:r>
      <w:proofErr w:type="spellEnd"/>
      <w:r w:rsidRPr="00384483">
        <w:rPr>
          <w:rFonts w:ascii="Garamond" w:hAnsi="Garamond" w:cs="Times New Roman"/>
          <w:sz w:val="24"/>
          <w:szCs w:val="24"/>
          <w:lang w:val="fr-CA"/>
        </w:rPr>
        <w:t xml:space="preserve"> </w:t>
      </w:r>
      <w:proofErr w:type="spellStart"/>
      <w:r w:rsidRPr="00384483">
        <w:rPr>
          <w:rFonts w:ascii="Garamond" w:hAnsi="Garamond" w:cs="Times New Roman"/>
          <w:sz w:val="24"/>
          <w:szCs w:val="24"/>
          <w:lang w:val="fr-CA"/>
        </w:rPr>
        <w:t>own</w:t>
      </w:r>
      <w:proofErr w:type="spellEnd"/>
      <w:r w:rsidRPr="00384483">
        <w:rPr>
          <w:rFonts w:ascii="Garamond" w:hAnsi="Garamond" w:cs="Times New Roman"/>
          <w:sz w:val="24"/>
          <w:szCs w:val="24"/>
          <w:lang w:val="fr-CA"/>
        </w:rPr>
        <w:t xml:space="preserve"> </w:t>
      </w:r>
      <w:proofErr w:type="spellStart"/>
      <w:r w:rsidRPr="00384483">
        <w:rPr>
          <w:rFonts w:ascii="Garamond" w:hAnsi="Garamond" w:cs="Times New Roman"/>
          <w:sz w:val="24"/>
          <w:szCs w:val="24"/>
          <w:lang w:val="fr-CA"/>
        </w:rPr>
        <w:t>marginalized</w:t>
      </w:r>
      <w:proofErr w:type="spellEnd"/>
      <w:r w:rsidRPr="00384483">
        <w:rPr>
          <w:rFonts w:ascii="Garamond" w:hAnsi="Garamond" w:cs="Times New Roman"/>
          <w:sz w:val="24"/>
          <w:szCs w:val="24"/>
          <w:lang w:val="fr-CA"/>
        </w:rPr>
        <w:t xml:space="preserve"> people » (</w:t>
      </w:r>
      <w:proofErr w:type="spellStart"/>
      <w:r w:rsidR="00F330B4">
        <w:rPr>
          <w:rFonts w:ascii="Garamond" w:hAnsi="Garamond" w:cs="Times New Roman"/>
          <w:sz w:val="24"/>
          <w:szCs w:val="24"/>
          <w:lang w:val="fr-CA"/>
        </w:rPr>
        <w:t>Isenberg</w:t>
      </w:r>
      <w:proofErr w:type="spellEnd"/>
      <w:r w:rsidR="00F330B4">
        <w:rPr>
          <w:rFonts w:ascii="Garamond" w:hAnsi="Garamond" w:cs="Times New Roman"/>
          <w:sz w:val="24"/>
          <w:szCs w:val="24"/>
          <w:lang w:val="fr-CA"/>
        </w:rPr>
        <w:t xml:space="preserve"> </w:t>
      </w:r>
      <w:r w:rsidRPr="00384483">
        <w:rPr>
          <w:rFonts w:ascii="Garamond" w:hAnsi="Garamond" w:cs="Times New Roman"/>
          <w:sz w:val="24"/>
          <w:szCs w:val="24"/>
          <w:lang w:val="fr-CA"/>
        </w:rPr>
        <w:t xml:space="preserve">2017 : 3). Il n’en va pas autrement pour la France, comme l’indique Pierre Vallières dans son essai </w:t>
      </w:r>
      <w:r w:rsidRPr="00384483">
        <w:rPr>
          <w:rFonts w:ascii="Garamond" w:hAnsi="Garamond" w:cs="Times New Roman"/>
          <w:i/>
          <w:iCs/>
          <w:sz w:val="24"/>
          <w:szCs w:val="24"/>
          <w:lang w:val="fr-CA"/>
        </w:rPr>
        <w:t>N***** blancs d’Amérique</w:t>
      </w:r>
      <w:r w:rsidRPr="00384483">
        <w:rPr>
          <w:rFonts w:ascii="Garamond" w:hAnsi="Garamond" w:cs="Times New Roman"/>
          <w:sz w:val="24"/>
          <w:szCs w:val="24"/>
          <w:lang w:val="fr-CA"/>
        </w:rPr>
        <w:t xml:space="preserve">, quand il décrit les « parias » expédiés vers la colonie (1968 : 25-26) : </w:t>
      </w:r>
    </w:p>
    <w:p w14:paraId="3A89197C" w14:textId="6A29DC86" w:rsidR="00282226" w:rsidRPr="00384483" w:rsidRDefault="00282226" w:rsidP="004054C3">
      <w:pPr>
        <w:spacing w:line="240" w:lineRule="auto"/>
        <w:ind w:left="851"/>
        <w:jc w:val="both"/>
        <w:rPr>
          <w:rFonts w:ascii="Garamond" w:hAnsi="Garamond" w:cs="Times New Roman"/>
          <w:sz w:val="24"/>
          <w:szCs w:val="24"/>
          <w:lang w:val="fr-CA"/>
        </w:rPr>
      </w:pPr>
      <w:r w:rsidRPr="00384483">
        <w:rPr>
          <w:rFonts w:ascii="Garamond" w:hAnsi="Garamond" w:cs="Times New Roman"/>
          <w:sz w:val="24"/>
          <w:szCs w:val="24"/>
          <w:lang w:val="fr-CA"/>
        </w:rPr>
        <w:t xml:space="preserve">Ne sont-ils pas, depuis l’établissement de la Nouvelle-France, au </w:t>
      </w:r>
      <w:proofErr w:type="spellStart"/>
      <w:r w:rsidR="007B6349">
        <w:rPr>
          <w:rFonts w:ascii="Garamond" w:hAnsi="Garamond" w:cs="Times New Roman"/>
          <w:smallCaps/>
          <w:sz w:val="24"/>
          <w:szCs w:val="24"/>
          <w:lang w:val="fr-CA"/>
        </w:rPr>
        <w:t>xvii</w:t>
      </w:r>
      <w:r w:rsidRPr="007B6349">
        <w:rPr>
          <w:rFonts w:ascii="Garamond" w:hAnsi="Garamond" w:cs="Times New Roman"/>
          <w:sz w:val="24"/>
          <w:szCs w:val="24"/>
          <w:vertAlign w:val="superscript"/>
          <w:lang w:val="fr-CA"/>
        </w:rPr>
        <w:t>e</w:t>
      </w:r>
      <w:proofErr w:type="spellEnd"/>
      <w:r w:rsidRPr="00384483">
        <w:rPr>
          <w:rFonts w:ascii="Garamond" w:hAnsi="Garamond" w:cs="Times New Roman"/>
          <w:sz w:val="24"/>
          <w:szCs w:val="24"/>
          <w:lang w:val="fr-CA"/>
        </w:rPr>
        <w:t xml:space="preserve"> siècle, les valets des impérialistes, les « n***** blancs d’Amérique »? N’ont-ils pas, tout comme les Noirs américains, été importés pour servir de main-d’œuvre à bon marché dans le Nouveau Monde? </w:t>
      </w:r>
      <w:r w:rsidR="00350627">
        <w:rPr>
          <w:rFonts w:ascii="Garamond" w:hAnsi="Garamond" w:cs="Times New Roman"/>
          <w:sz w:val="24"/>
          <w:szCs w:val="24"/>
          <w:lang w:val="fr-CA"/>
        </w:rPr>
        <w:t xml:space="preserve">Ce qui les différencie : uniquement la couleur </w:t>
      </w:r>
      <w:r w:rsidR="005C0346">
        <w:rPr>
          <w:rFonts w:ascii="Garamond" w:hAnsi="Garamond" w:cs="Times New Roman"/>
          <w:sz w:val="24"/>
          <w:szCs w:val="24"/>
          <w:lang w:val="fr-CA"/>
        </w:rPr>
        <w:t>de la peau et le continent d’origine</w:t>
      </w:r>
      <w:r w:rsidR="00196548">
        <w:rPr>
          <w:rFonts w:ascii="Garamond" w:hAnsi="Garamond" w:cs="Times New Roman"/>
          <w:sz w:val="24"/>
          <w:szCs w:val="24"/>
          <w:lang w:val="fr-CA"/>
        </w:rPr>
        <w:t>.</w:t>
      </w:r>
      <w:r w:rsidRPr="00384483">
        <w:rPr>
          <w:rFonts w:ascii="Garamond" w:hAnsi="Garamond" w:cs="Times New Roman"/>
          <w:sz w:val="24"/>
          <w:szCs w:val="24"/>
          <w:lang w:val="fr-CA"/>
        </w:rPr>
        <w:t xml:space="preserve"> Après trois siècles, leur condition est demeurée la même</w:t>
      </w:r>
      <w:r w:rsidR="00196548">
        <w:rPr>
          <w:rFonts w:ascii="Garamond" w:hAnsi="Garamond" w:cs="Times New Roman"/>
          <w:sz w:val="24"/>
          <w:szCs w:val="24"/>
          <w:lang w:val="fr-CA"/>
        </w:rPr>
        <w:t xml:space="preserve">. Ils constituent toujours un réservoir </w:t>
      </w:r>
      <w:r w:rsidR="00640F25">
        <w:rPr>
          <w:rFonts w:ascii="Garamond" w:hAnsi="Garamond" w:cs="Times New Roman"/>
          <w:sz w:val="24"/>
          <w:szCs w:val="24"/>
          <w:lang w:val="fr-CA"/>
        </w:rPr>
        <w:t>de main-d’œuvre à bon marché.</w:t>
      </w:r>
      <w:r w:rsidRPr="00384483">
        <w:rPr>
          <w:rFonts w:ascii="Garamond" w:hAnsi="Garamond" w:cs="Times New Roman"/>
          <w:sz w:val="24"/>
          <w:szCs w:val="24"/>
          <w:lang w:val="fr-CA"/>
        </w:rPr>
        <w:t xml:space="preserve"> (1968 : Prologue)</w:t>
      </w:r>
    </w:p>
    <w:p w14:paraId="38A37460" w14:textId="4A98742C" w:rsidR="00282226" w:rsidRPr="00384483" w:rsidRDefault="00282226" w:rsidP="00282226">
      <w:pPr>
        <w:spacing w:line="480" w:lineRule="auto"/>
        <w:jc w:val="both"/>
        <w:rPr>
          <w:rFonts w:ascii="Garamond" w:hAnsi="Garamond" w:cs="Times New Roman"/>
          <w:sz w:val="24"/>
          <w:szCs w:val="24"/>
          <w:lang w:val="fr-CA"/>
        </w:rPr>
      </w:pPr>
      <w:r w:rsidRPr="00384483">
        <w:rPr>
          <w:rFonts w:ascii="Garamond" w:hAnsi="Garamond" w:cs="Times New Roman"/>
          <w:sz w:val="24"/>
          <w:szCs w:val="24"/>
          <w:lang w:val="fr-CA"/>
        </w:rPr>
        <w:lastRenderedPageBreak/>
        <w:t xml:space="preserve">Le </w:t>
      </w:r>
      <w:r w:rsidRPr="00384483">
        <w:rPr>
          <w:rFonts w:ascii="Garamond" w:hAnsi="Garamond" w:cs="Times New Roman"/>
          <w:i/>
          <w:iCs/>
          <w:sz w:val="24"/>
          <w:szCs w:val="24"/>
          <w:lang w:val="fr-CA"/>
        </w:rPr>
        <w:t xml:space="preserve">white trash </w:t>
      </w:r>
      <w:r w:rsidRPr="00384483">
        <w:rPr>
          <w:rFonts w:ascii="Garamond" w:hAnsi="Garamond" w:cs="Times New Roman"/>
          <w:sz w:val="24"/>
          <w:szCs w:val="24"/>
          <w:lang w:val="fr-CA"/>
        </w:rPr>
        <w:t xml:space="preserve">tire ses origines du colonialisme de peuplement : il est le </w:t>
      </w:r>
      <w:r w:rsidRPr="00384483">
        <w:rPr>
          <w:rFonts w:ascii="Garamond" w:hAnsi="Garamond" w:cs="Times New Roman"/>
          <w:i/>
          <w:iCs/>
          <w:sz w:val="24"/>
          <w:szCs w:val="24"/>
          <w:lang w:val="fr-CA"/>
        </w:rPr>
        <w:t>déchet humain</w:t>
      </w:r>
      <w:r w:rsidRPr="00384483">
        <w:rPr>
          <w:rFonts w:ascii="Garamond" w:hAnsi="Garamond" w:cs="Times New Roman"/>
          <w:sz w:val="24"/>
          <w:szCs w:val="24"/>
          <w:lang w:val="fr-CA"/>
        </w:rPr>
        <w:t>, indésirable et superflu, dont les empires se débarrassent en le déplaçant vers les colonies</w:t>
      </w:r>
      <w:r w:rsidR="00D8758B">
        <w:rPr>
          <w:rFonts w:ascii="Garamond" w:hAnsi="Garamond" w:cs="Times New Roman"/>
          <w:sz w:val="24"/>
          <w:szCs w:val="24"/>
          <w:lang w:val="fr-CA"/>
        </w:rPr>
        <w:t> : « </w:t>
      </w:r>
      <w:r w:rsidR="00AC48B0">
        <w:rPr>
          <w:rFonts w:ascii="Garamond" w:hAnsi="Garamond" w:cs="Times New Roman"/>
          <w:sz w:val="24"/>
          <w:szCs w:val="24"/>
          <w:lang w:val="fr-CA"/>
        </w:rPr>
        <w:t xml:space="preserve">In grand fashion, </w:t>
      </w:r>
      <w:proofErr w:type="spellStart"/>
      <w:r w:rsidR="00AC48B0">
        <w:rPr>
          <w:rFonts w:ascii="Garamond" w:hAnsi="Garamond" w:cs="Times New Roman"/>
          <w:sz w:val="24"/>
          <w:szCs w:val="24"/>
          <w:lang w:val="fr-CA"/>
        </w:rPr>
        <w:t>promoters</w:t>
      </w:r>
      <w:proofErr w:type="spellEnd"/>
      <w:r w:rsidR="00AC48B0">
        <w:rPr>
          <w:rFonts w:ascii="Garamond" w:hAnsi="Garamond" w:cs="Times New Roman"/>
          <w:sz w:val="24"/>
          <w:szCs w:val="24"/>
          <w:lang w:val="fr-CA"/>
        </w:rPr>
        <w:t xml:space="preserve"> </w:t>
      </w:r>
      <w:proofErr w:type="spellStart"/>
      <w:r w:rsidR="00AC48B0">
        <w:rPr>
          <w:rFonts w:ascii="Garamond" w:hAnsi="Garamond" w:cs="Times New Roman"/>
          <w:sz w:val="24"/>
          <w:szCs w:val="24"/>
          <w:lang w:val="fr-CA"/>
        </w:rPr>
        <w:t>imagined</w:t>
      </w:r>
      <w:proofErr w:type="spellEnd"/>
      <w:r w:rsidR="00AC48B0">
        <w:rPr>
          <w:rFonts w:ascii="Garamond" w:hAnsi="Garamond" w:cs="Times New Roman"/>
          <w:sz w:val="24"/>
          <w:szCs w:val="24"/>
          <w:lang w:val="fr-CA"/>
        </w:rPr>
        <w:t xml:space="preserve"> America </w:t>
      </w:r>
      <w:r w:rsidR="006619D8">
        <w:rPr>
          <w:rFonts w:ascii="Garamond" w:hAnsi="Garamond" w:cs="Times New Roman"/>
          <w:sz w:val="24"/>
          <w:szCs w:val="24"/>
          <w:lang w:val="fr-CA"/>
        </w:rPr>
        <w:t xml:space="preserve">not as an Eden of </w:t>
      </w:r>
      <w:proofErr w:type="spellStart"/>
      <w:r w:rsidR="006619D8">
        <w:rPr>
          <w:rFonts w:ascii="Garamond" w:hAnsi="Garamond" w:cs="Times New Roman"/>
          <w:sz w:val="24"/>
          <w:szCs w:val="24"/>
          <w:lang w:val="fr-CA"/>
        </w:rPr>
        <w:t>opportunity</w:t>
      </w:r>
      <w:proofErr w:type="spellEnd"/>
      <w:r w:rsidR="006619D8">
        <w:rPr>
          <w:rFonts w:ascii="Garamond" w:hAnsi="Garamond" w:cs="Times New Roman"/>
          <w:sz w:val="24"/>
          <w:szCs w:val="24"/>
          <w:lang w:val="fr-CA"/>
        </w:rPr>
        <w:t xml:space="preserve"> but as a </w:t>
      </w:r>
      <w:proofErr w:type="spellStart"/>
      <w:r w:rsidR="006619D8">
        <w:rPr>
          <w:rFonts w:ascii="Garamond" w:hAnsi="Garamond" w:cs="Times New Roman"/>
          <w:sz w:val="24"/>
          <w:szCs w:val="24"/>
          <w:lang w:val="fr-CA"/>
        </w:rPr>
        <w:t>giant</w:t>
      </w:r>
      <w:proofErr w:type="spellEnd"/>
      <w:r w:rsidR="006619D8">
        <w:rPr>
          <w:rFonts w:ascii="Garamond" w:hAnsi="Garamond" w:cs="Times New Roman"/>
          <w:sz w:val="24"/>
          <w:szCs w:val="24"/>
          <w:lang w:val="fr-CA"/>
        </w:rPr>
        <w:t xml:space="preserve"> </w:t>
      </w:r>
      <w:proofErr w:type="spellStart"/>
      <w:r w:rsidR="006619D8">
        <w:rPr>
          <w:rFonts w:ascii="Garamond" w:hAnsi="Garamond" w:cs="Times New Roman"/>
          <w:sz w:val="24"/>
          <w:szCs w:val="24"/>
          <w:lang w:val="fr-CA"/>
        </w:rPr>
        <w:t>rubbish</w:t>
      </w:r>
      <w:proofErr w:type="spellEnd"/>
      <w:r w:rsidR="006619D8">
        <w:rPr>
          <w:rFonts w:ascii="Garamond" w:hAnsi="Garamond" w:cs="Times New Roman"/>
          <w:sz w:val="24"/>
          <w:szCs w:val="24"/>
          <w:lang w:val="fr-CA"/>
        </w:rPr>
        <w:t xml:space="preserve"> </w:t>
      </w:r>
      <w:proofErr w:type="spellStart"/>
      <w:r w:rsidR="006619D8">
        <w:rPr>
          <w:rFonts w:ascii="Garamond" w:hAnsi="Garamond" w:cs="Times New Roman"/>
          <w:sz w:val="24"/>
          <w:szCs w:val="24"/>
          <w:lang w:val="fr-CA"/>
        </w:rPr>
        <w:t>heap</w:t>
      </w:r>
      <w:proofErr w:type="spellEnd"/>
      <w:r w:rsidR="00446474">
        <w:rPr>
          <w:rFonts w:ascii="Garamond" w:hAnsi="Garamond" w:cs="Times New Roman"/>
          <w:sz w:val="24"/>
          <w:szCs w:val="24"/>
          <w:lang w:val="fr-CA"/>
        </w:rPr>
        <w:t xml:space="preserve"> </w:t>
      </w:r>
      <w:proofErr w:type="spellStart"/>
      <w:r w:rsidR="00446474">
        <w:rPr>
          <w:rFonts w:ascii="Garamond" w:hAnsi="Garamond" w:cs="Times New Roman"/>
          <w:sz w:val="24"/>
          <w:szCs w:val="24"/>
          <w:lang w:val="fr-CA"/>
        </w:rPr>
        <w:t>that</w:t>
      </w:r>
      <w:proofErr w:type="spellEnd"/>
      <w:r w:rsidR="00446474">
        <w:rPr>
          <w:rFonts w:ascii="Garamond" w:hAnsi="Garamond" w:cs="Times New Roman"/>
          <w:sz w:val="24"/>
          <w:szCs w:val="24"/>
          <w:lang w:val="fr-CA"/>
        </w:rPr>
        <w:t xml:space="preserve"> </w:t>
      </w:r>
      <w:proofErr w:type="spellStart"/>
      <w:r w:rsidR="00446474">
        <w:rPr>
          <w:rFonts w:ascii="Garamond" w:hAnsi="Garamond" w:cs="Times New Roman"/>
          <w:sz w:val="24"/>
          <w:szCs w:val="24"/>
          <w:lang w:val="fr-CA"/>
        </w:rPr>
        <w:t>could</w:t>
      </w:r>
      <w:proofErr w:type="spellEnd"/>
      <w:r w:rsidR="00446474">
        <w:rPr>
          <w:rFonts w:ascii="Garamond" w:hAnsi="Garamond" w:cs="Times New Roman"/>
          <w:sz w:val="24"/>
          <w:szCs w:val="24"/>
          <w:lang w:val="fr-CA"/>
        </w:rPr>
        <w:t xml:space="preserve"> </w:t>
      </w:r>
      <w:proofErr w:type="spellStart"/>
      <w:r w:rsidR="00446474">
        <w:rPr>
          <w:rFonts w:ascii="Garamond" w:hAnsi="Garamond" w:cs="Times New Roman"/>
          <w:sz w:val="24"/>
          <w:szCs w:val="24"/>
          <w:lang w:val="fr-CA"/>
        </w:rPr>
        <w:t>be</w:t>
      </w:r>
      <w:proofErr w:type="spellEnd"/>
      <w:r w:rsidR="00446474">
        <w:rPr>
          <w:rFonts w:ascii="Garamond" w:hAnsi="Garamond" w:cs="Times New Roman"/>
          <w:sz w:val="24"/>
          <w:szCs w:val="24"/>
          <w:lang w:val="fr-CA"/>
        </w:rPr>
        <w:t xml:space="preserve"> </w:t>
      </w:r>
      <w:proofErr w:type="spellStart"/>
      <w:r w:rsidR="00446474">
        <w:rPr>
          <w:rFonts w:ascii="Garamond" w:hAnsi="Garamond" w:cs="Times New Roman"/>
          <w:sz w:val="24"/>
          <w:szCs w:val="24"/>
          <w:lang w:val="fr-CA"/>
        </w:rPr>
        <w:t>transformed</w:t>
      </w:r>
      <w:proofErr w:type="spellEnd"/>
      <w:r w:rsidR="00446474">
        <w:rPr>
          <w:rFonts w:ascii="Garamond" w:hAnsi="Garamond" w:cs="Times New Roman"/>
          <w:sz w:val="24"/>
          <w:szCs w:val="24"/>
          <w:lang w:val="fr-CA"/>
        </w:rPr>
        <w:t xml:space="preserve"> </w:t>
      </w:r>
      <w:proofErr w:type="spellStart"/>
      <w:r w:rsidR="00446474">
        <w:rPr>
          <w:rFonts w:ascii="Garamond" w:hAnsi="Garamond" w:cs="Times New Roman"/>
          <w:sz w:val="24"/>
          <w:szCs w:val="24"/>
          <w:lang w:val="fr-CA"/>
        </w:rPr>
        <w:t>into</w:t>
      </w:r>
      <w:proofErr w:type="spellEnd"/>
      <w:r w:rsidR="00446474">
        <w:rPr>
          <w:rFonts w:ascii="Garamond" w:hAnsi="Garamond" w:cs="Times New Roman"/>
          <w:sz w:val="24"/>
          <w:szCs w:val="24"/>
          <w:lang w:val="fr-CA"/>
        </w:rPr>
        <w:t xml:space="preserve"> production terrain » (</w:t>
      </w:r>
      <w:proofErr w:type="spellStart"/>
      <w:r w:rsidR="00446474">
        <w:rPr>
          <w:rFonts w:ascii="Garamond" w:hAnsi="Garamond" w:cs="Times New Roman"/>
          <w:sz w:val="24"/>
          <w:szCs w:val="24"/>
          <w:lang w:val="fr-CA"/>
        </w:rPr>
        <w:t>Isenberg</w:t>
      </w:r>
      <w:proofErr w:type="spellEnd"/>
      <w:r w:rsidR="00446474">
        <w:rPr>
          <w:rFonts w:ascii="Garamond" w:hAnsi="Garamond" w:cs="Times New Roman"/>
          <w:sz w:val="24"/>
          <w:szCs w:val="24"/>
          <w:lang w:val="fr-CA"/>
        </w:rPr>
        <w:t xml:space="preserve"> 2017 : 2).</w:t>
      </w:r>
    </w:p>
    <w:p w14:paraId="75FB00C4" w14:textId="00835D7D" w:rsidR="00D6092F" w:rsidRPr="00B752EC" w:rsidRDefault="00FA1F5B" w:rsidP="00246FE6">
      <w:pPr>
        <w:spacing w:after="0" w:line="480" w:lineRule="auto"/>
        <w:ind w:firstLine="851"/>
        <w:jc w:val="both"/>
        <w:rPr>
          <w:rFonts w:ascii="Garamond" w:hAnsi="Garamond" w:cs="Times New Roman"/>
          <w:sz w:val="24"/>
          <w:szCs w:val="24"/>
        </w:rPr>
      </w:pPr>
      <w:r>
        <w:rPr>
          <w:rFonts w:ascii="Garamond" w:hAnsi="Garamond" w:cs="Times New Roman"/>
          <w:sz w:val="24"/>
          <w:szCs w:val="24"/>
          <w:lang w:val="fr-CA"/>
        </w:rPr>
        <w:t>La catégorie</w:t>
      </w:r>
      <w:r w:rsidR="00282226" w:rsidRPr="005143A3">
        <w:rPr>
          <w:rFonts w:ascii="Garamond" w:hAnsi="Garamond" w:cs="Times New Roman"/>
          <w:sz w:val="24"/>
          <w:szCs w:val="24"/>
          <w:lang w:val="fr-CA"/>
        </w:rPr>
        <w:t xml:space="preserve"> </w:t>
      </w:r>
      <w:r w:rsidR="00282226" w:rsidRPr="005143A3">
        <w:rPr>
          <w:rFonts w:ascii="Garamond" w:hAnsi="Garamond" w:cs="Times New Roman"/>
          <w:i/>
          <w:iCs/>
          <w:sz w:val="24"/>
          <w:szCs w:val="24"/>
          <w:lang w:val="fr-CA"/>
        </w:rPr>
        <w:t xml:space="preserve">white trash </w:t>
      </w:r>
      <w:r w:rsidR="00282226" w:rsidRPr="005143A3">
        <w:rPr>
          <w:rFonts w:ascii="Garamond" w:hAnsi="Garamond" w:cs="Times New Roman"/>
          <w:sz w:val="24"/>
          <w:szCs w:val="24"/>
          <w:lang w:val="fr-CA"/>
        </w:rPr>
        <w:t>se comprend également comme une classe sociale qui est construite comme une race</w:t>
      </w:r>
      <w:r w:rsidR="006D1C51">
        <w:rPr>
          <w:rFonts w:ascii="Garamond" w:hAnsi="Garamond" w:cs="Times New Roman"/>
          <w:sz w:val="24"/>
          <w:szCs w:val="24"/>
          <w:lang w:val="fr-CA"/>
        </w:rPr>
        <w:t xml:space="preserve"> : </w:t>
      </w:r>
      <w:r w:rsidR="002C621B">
        <w:rPr>
          <w:rFonts w:ascii="Garamond" w:hAnsi="Garamond" w:cs="Times New Roman"/>
          <w:sz w:val="24"/>
          <w:szCs w:val="24"/>
          <w:lang w:val="fr-CA"/>
        </w:rPr>
        <w:t xml:space="preserve">« the intersection of race and class </w:t>
      </w:r>
      <w:proofErr w:type="spellStart"/>
      <w:r w:rsidR="002C621B">
        <w:rPr>
          <w:rFonts w:ascii="Garamond" w:hAnsi="Garamond" w:cs="Times New Roman"/>
          <w:sz w:val="24"/>
          <w:szCs w:val="24"/>
          <w:lang w:val="fr-CA"/>
        </w:rPr>
        <w:t>remains</w:t>
      </w:r>
      <w:proofErr w:type="spellEnd"/>
      <w:r w:rsidR="002C621B">
        <w:rPr>
          <w:rFonts w:ascii="Garamond" w:hAnsi="Garamond" w:cs="Times New Roman"/>
          <w:sz w:val="24"/>
          <w:szCs w:val="24"/>
          <w:lang w:val="fr-CA"/>
        </w:rPr>
        <w:t xml:space="preserve"> an </w:t>
      </w:r>
      <w:proofErr w:type="spellStart"/>
      <w:r w:rsidR="002C621B">
        <w:rPr>
          <w:rFonts w:ascii="Garamond" w:hAnsi="Garamond" w:cs="Times New Roman"/>
          <w:sz w:val="24"/>
          <w:szCs w:val="24"/>
          <w:lang w:val="fr-CA"/>
        </w:rPr>
        <w:t>undeniable</w:t>
      </w:r>
      <w:proofErr w:type="spellEnd"/>
      <w:r w:rsidR="002C621B">
        <w:rPr>
          <w:rFonts w:ascii="Garamond" w:hAnsi="Garamond" w:cs="Times New Roman"/>
          <w:sz w:val="24"/>
          <w:szCs w:val="24"/>
          <w:lang w:val="fr-CA"/>
        </w:rPr>
        <w:t xml:space="preserve"> part of the </w:t>
      </w:r>
      <w:proofErr w:type="spellStart"/>
      <w:r w:rsidR="002C621B">
        <w:rPr>
          <w:rFonts w:ascii="Garamond" w:hAnsi="Garamond" w:cs="Times New Roman"/>
          <w:sz w:val="24"/>
          <w:szCs w:val="24"/>
          <w:lang w:val="fr-CA"/>
        </w:rPr>
        <w:t>overall</w:t>
      </w:r>
      <w:proofErr w:type="spellEnd"/>
      <w:r w:rsidR="002C621B">
        <w:rPr>
          <w:rFonts w:ascii="Garamond" w:hAnsi="Garamond" w:cs="Times New Roman"/>
          <w:sz w:val="24"/>
          <w:szCs w:val="24"/>
          <w:lang w:val="fr-CA"/>
        </w:rPr>
        <w:t xml:space="preserve"> story » (</w:t>
      </w:r>
      <w:proofErr w:type="spellStart"/>
      <w:r w:rsidR="00550FB8">
        <w:rPr>
          <w:rFonts w:ascii="Garamond" w:hAnsi="Garamond" w:cs="Times New Roman"/>
          <w:sz w:val="24"/>
          <w:szCs w:val="24"/>
          <w:lang w:val="fr-CA"/>
        </w:rPr>
        <w:t>Isenberg</w:t>
      </w:r>
      <w:proofErr w:type="spellEnd"/>
      <w:r w:rsidR="00550FB8">
        <w:rPr>
          <w:rFonts w:ascii="Garamond" w:hAnsi="Garamond" w:cs="Times New Roman"/>
          <w:sz w:val="24"/>
          <w:szCs w:val="24"/>
          <w:lang w:val="fr-CA"/>
        </w:rPr>
        <w:t xml:space="preserve"> 2017 : xxviii</w:t>
      </w:r>
      <w:r w:rsidR="002C621B">
        <w:rPr>
          <w:rFonts w:ascii="Garamond" w:hAnsi="Garamond" w:cs="Times New Roman"/>
          <w:sz w:val="24"/>
          <w:szCs w:val="24"/>
          <w:lang w:val="fr-CA"/>
        </w:rPr>
        <w:t>).</w:t>
      </w:r>
      <w:r w:rsidR="00550FB8">
        <w:rPr>
          <w:rFonts w:ascii="Garamond" w:hAnsi="Garamond" w:cs="Times New Roman"/>
          <w:sz w:val="24"/>
          <w:szCs w:val="24"/>
          <w:lang w:val="fr-CA"/>
        </w:rPr>
        <w:t xml:space="preserve"> </w:t>
      </w:r>
      <w:r w:rsidR="00550FB8" w:rsidRPr="00B752EC">
        <w:rPr>
          <w:rFonts w:ascii="Garamond" w:hAnsi="Garamond" w:cs="Times New Roman"/>
          <w:sz w:val="24"/>
          <w:szCs w:val="24"/>
        </w:rPr>
        <w:t xml:space="preserve">Isenberg </w:t>
      </w:r>
      <w:proofErr w:type="spellStart"/>
      <w:proofErr w:type="gramStart"/>
      <w:r w:rsidR="00550FB8" w:rsidRPr="00B752EC">
        <w:rPr>
          <w:rFonts w:ascii="Garamond" w:hAnsi="Garamond" w:cs="Times New Roman"/>
          <w:sz w:val="24"/>
          <w:szCs w:val="24"/>
        </w:rPr>
        <w:t>précise</w:t>
      </w:r>
      <w:proofErr w:type="spellEnd"/>
      <w:r w:rsidR="00282226" w:rsidRPr="00B752EC">
        <w:rPr>
          <w:rFonts w:ascii="Garamond" w:hAnsi="Garamond" w:cs="Times New Roman"/>
          <w:sz w:val="24"/>
          <w:szCs w:val="24"/>
        </w:rPr>
        <w:t> :</w:t>
      </w:r>
      <w:proofErr w:type="gramEnd"/>
      <w:r w:rsidR="00282226" w:rsidRPr="00B752EC">
        <w:rPr>
          <w:rFonts w:ascii="Garamond" w:hAnsi="Garamond" w:cs="Times New Roman"/>
          <w:sz w:val="24"/>
          <w:szCs w:val="24"/>
        </w:rPr>
        <w:t xml:space="preserve"> </w:t>
      </w:r>
    </w:p>
    <w:p w14:paraId="33E4B395" w14:textId="6ADC4B7F" w:rsidR="00D6092F" w:rsidRDefault="00066AA2" w:rsidP="002C65AD">
      <w:pPr>
        <w:spacing w:after="0" w:line="240" w:lineRule="auto"/>
        <w:ind w:left="851"/>
        <w:jc w:val="both"/>
        <w:rPr>
          <w:rFonts w:ascii="Garamond" w:hAnsi="Garamond" w:cs="Times New Roman"/>
          <w:sz w:val="24"/>
          <w:szCs w:val="24"/>
        </w:rPr>
      </w:pPr>
      <w:r w:rsidRPr="00054A2A">
        <w:rPr>
          <w:rFonts w:ascii="Garamond" w:hAnsi="Garamond" w:cs="Times New Roman"/>
          <w:sz w:val="24"/>
          <w:szCs w:val="24"/>
        </w:rPr>
        <w:t>poor rural whites were categorized as somehow less than white</w:t>
      </w:r>
      <w:r w:rsidR="007D1047">
        <w:rPr>
          <w:rFonts w:ascii="Garamond" w:hAnsi="Garamond" w:cs="Times New Roman"/>
          <w:sz w:val="24"/>
          <w:szCs w:val="24"/>
        </w:rPr>
        <w:t xml:space="preserve">, their yellowish skin </w:t>
      </w:r>
      <w:r w:rsidR="00F96555">
        <w:rPr>
          <w:rFonts w:ascii="Garamond" w:hAnsi="Garamond" w:cs="Times New Roman"/>
          <w:sz w:val="24"/>
          <w:szCs w:val="24"/>
        </w:rPr>
        <w:t>and diseased and decrepit children marking them as a strange breed apart.</w:t>
      </w:r>
      <w:r w:rsidRPr="00054A2A">
        <w:rPr>
          <w:rFonts w:ascii="Garamond" w:hAnsi="Garamond" w:cs="Times New Roman"/>
          <w:sz w:val="24"/>
          <w:szCs w:val="24"/>
        </w:rPr>
        <w:t xml:space="preserve"> […]</w:t>
      </w:r>
      <w:r>
        <w:rPr>
          <w:rFonts w:ascii="Garamond" w:hAnsi="Garamond" w:cs="Times New Roman"/>
          <w:sz w:val="24"/>
          <w:szCs w:val="24"/>
        </w:rPr>
        <w:t xml:space="preserve"> </w:t>
      </w:r>
      <w:r w:rsidR="00054A2A" w:rsidRPr="00054A2A">
        <w:rPr>
          <w:rFonts w:ascii="Garamond" w:hAnsi="Garamond" w:cs="Times New Roman"/>
          <w:sz w:val="24"/>
          <w:szCs w:val="24"/>
        </w:rPr>
        <w:t>poverty has been naturalized</w:t>
      </w:r>
      <w:r w:rsidR="000D4A4E">
        <w:rPr>
          <w:rFonts w:ascii="Garamond" w:hAnsi="Garamond" w:cs="Times New Roman"/>
          <w:sz w:val="24"/>
          <w:szCs w:val="24"/>
        </w:rPr>
        <w:t xml:space="preserve">, often seen as something </w:t>
      </w:r>
      <w:r w:rsidR="00280EB5">
        <w:rPr>
          <w:rFonts w:ascii="Garamond" w:hAnsi="Garamond" w:cs="Times New Roman"/>
          <w:sz w:val="24"/>
          <w:szCs w:val="24"/>
        </w:rPr>
        <w:t xml:space="preserve">beyond human control. </w:t>
      </w:r>
      <w:r w:rsidR="00282226" w:rsidRPr="00384483">
        <w:rPr>
          <w:rFonts w:ascii="Garamond" w:hAnsi="Garamond" w:cs="Times New Roman"/>
          <w:sz w:val="24"/>
          <w:szCs w:val="24"/>
        </w:rPr>
        <w:t>By this measure, poor whites had to be classified as a distinct breed</w:t>
      </w:r>
      <w:r w:rsidR="00EF624C">
        <w:rPr>
          <w:rFonts w:ascii="Garamond" w:hAnsi="Garamond" w:cs="Times New Roman"/>
          <w:sz w:val="24"/>
          <w:szCs w:val="24"/>
        </w:rPr>
        <w:t xml:space="preserve">. In other words, </w:t>
      </w:r>
      <w:r w:rsidR="008D40C2">
        <w:rPr>
          <w:rFonts w:ascii="Garamond" w:hAnsi="Garamond" w:cs="Times New Roman"/>
          <w:sz w:val="24"/>
          <w:szCs w:val="24"/>
        </w:rPr>
        <w:t>breeding was not about the cultivation</w:t>
      </w:r>
      <w:r w:rsidR="00282226" w:rsidRPr="00384483">
        <w:rPr>
          <w:rFonts w:ascii="Garamond" w:hAnsi="Garamond" w:cs="Times New Roman"/>
          <w:sz w:val="24"/>
          <w:szCs w:val="24"/>
        </w:rPr>
        <w:t> </w:t>
      </w:r>
      <w:r w:rsidR="002C65AD">
        <w:rPr>
          <w:rFonts w:ascii="Garamond" w:hAnsi="Garamond" w:cs="Times New Roman"/>
          <w:sz w:val="24"/>
          <w:szCs w:val="24"/>
        </w:rPr>
        <w:t>of social manners or skills, but something far more sinister: an imposed inheritance</w:t>
      </w:r>
      <w:r w:rsidR="00282226" w:rsidRPr="00384483">
        <w:rPr>
          <w:rFonts w:ascii="Garamond" w:hAnsi="Garamond" w:cs="Times New Roman"/>
          <w:sz w:val="24"/>
          <w:szCs w:val="24"/>
        </w:rPr>
        <w:t xml:space="preserve"> (Isenberg </w:t>
      </w:r>
      <w:proofErr w:type="gramStart"/>
      <w:r w:rsidR="00282226" w:rsidRPr="00384483">
        <w:rPr>
          <w:rFonts w:ascii="Garamond" w:hAnsi="Garamond" w:cs="Times New Roman"/>
          <w:sz w:val="24"/>
          <w:szCs w:val="24"/>
        </w:rPr>
        <w:t>2017 :</w:t>
      </w:r>
      <w:proofErr w:type="gramEnd"/>
      <w:r w:rsidR="00282226" w:rsidRPr="00384483">
        <w:rPr>
          <w:rFonts w:ascii="Garamond" w:hAnsi="Garamond" w:cs="Times New Roman"/>
          <w:sz w:val="24"/>
          <w:szCs w:val="24"/>
        </w:rPr>
        <w:t xml:space="preserve"> xxvii-xxviii). </w:t>
      </w:r>
    </w:p>
    <w:p w14:paraId="697A2E01" w14:textId="77777777" w:rsidR="008D40C2" w:rsidRDefault="008D40C2" w:rsidP="008D40C2">
      <w:pPr>
        <w:spacing w:after="0" w:line="240" w:lineRule="auto"/>
        <w:jc w:val="both"/>
        <w:rPr>
          <w:rFonts w:ascii="Garamond" w:hAnsi="Garamond" w:cs="Times New Roman"/>
          <w:sz w:val="24"/>
          <w:szCs w:val="24"/>
        </w:rPr>
      </w:pPr>
    </w:p>
    <w:p w14:paraId="2716E18A" w14:textId="5AAC8D24" w:rsidR="00801680" w:rsidRDefault="00282226" w:rsidP="00C85949">
      <w:pPr>
        <w:spacing w:after="0" w:line="480" w:lineRule="auto"/>
        <w:jc w:val="both"/>
        <w:rPr>
          <w:rFonts w:ascii="Garamond" w:hAnsi="Garamond" w:cs="Times New Roman"/>
          <w:sz w:val="24"/>
          <w:szCs w:val="24"/>
          <w:lang w:val="fr-CA"/>
        </w:rPr>
      </w:pPr>
      <w:r w:rsidRPr="00384483">
        <w:rPr>
          <w:rFonts w:ascii="Garamond" w:hAnsi="Garamond" w:cs="Times New Roman"/>
          <w:sz w:val="24"/>
          <w:szCs w:val="24"/>
          <w:lang w:val="fr-CA"/>
        </w:rPr>
        <w:t xml:space="preserve">Appartenant à une « race maladive » et rapproché à du bétail, </w:t>
      </w:r>
      <w:r w:rsidR="00C85949">
        <w:rPr>
          <w:rFonts w:ascii="Garamond" w:hAnsi="Garamond" w:cs="Times New Roman"/>
          <w:sz w:val="24"/>
          <w:szCs w:val="24"/>
          <w:lang w:val="fr-CA"/>
        </w:rPr>
        <w:t xml:space="preserve">le </w:t>
      </w:r>
      <w:r w:rsidR="00C85949">
        <w:rPr>
          <w:rFonts w:ascii="Garamond" w:hAnsi="Garamond" w:cs="Times New Roman"/>
          <w:i/>
          <w:iCs/>
          <w:sz w:val="24"/>
          <w:szCs w:val="24"/>
          <w:lang w:val="fr-CA"/>
        </w:rPr>
        <w:t>white trash</w:t>
      </w:r>
      <w:r w:rsidR="006E2C49">
        <w:rPr>
          <w:rFonts w:ascii="Garamond" w:hAnsi="Garamond" w:cs="Times New Roman"/>
          <w:i/>
          <w:iCs/>
          <w:sz w:val="24"/>
          <w:szCs w:val="24"/>
          <w:lang w:val="fr-CA"/>
        </w:rPr>
        <w:t xml:space="preserve"> </w:t>
      </w:r>
      <w:r w:rsidR="008923B7">
        <w:rPr>
          <w:rFonts w:ascii="Garamond" w:hAnsi="Garamond" w:cs="Times New Roman"/>
          <w:sz w:val="24"/>
          <w:szCs w:val="24"/>
          <w:lang w:val="fr-CA"/>
        </w:rPr>
        <w:t xml:space="preserve">serait reconnu par </w:t>
      </w:r>
      <w:r w:rsidRPr="00384483">
        <w:rPr>
          <w:rFonts w:ascii="Garamond" w:hAnsi="Garamond" w:cs="Times New Roman"/>
          <w:sz w:val="24"/>
          <w:szCs w:val="24"/>
          <w:lang w:val="fr-CA"/>
        </w:rPr>
        <w:t xml:space="preserve">ses déformations, ses blessures, ses dents manquantes et son trouble du langage. Toujours selon </w:t>
      </w:r>
      <w:proofErr w:type="spellStart"/>
      <w:r w:rsidRPr="00384483">
        <w:rPr>
          <w:rFonts w:ascii="Garamond" w:hAnsi="Garamond" w:cs="Times New Roman"/>
          <w:sz w:val="24"/>
          <w:szCs w:val="24"/>
          <w:lang w:val="fr-CA"/>
        </w:rPr>
        <w:t>Isenberg</w:t>
      </w:r>
      <w:proofErr w:type="spellEnd"/>
      <w:r w:rsidRPr="00384483">
        <w:rPr>
          <w:rFonts w:ascii="Garamond" w:hAnsi="Garamond" w:cs="Times New Roman"/>
          <w:sz w:val="24"/>
          <w:szCs w:val="24"/>
          <w:lang w:val="fr-CA"/>
        </w:rPr>
        <w:t>, ses autres traits notoires seraient la paresse, une dépendance à l’alcool et à la saleté</w:t>
      </w:r>
      <w:r w:rsidR="001C16BB">
        <w:rPr>
          <w:rFonts w:ascii="Garamond" w:hAnsi="Garamond" w:cs="Times New Roman"/>
          <w:sz w:val="24"/>
          <w:szCs w:val="24"/>
          <w:lang w:val="fr-CA"/>
        </w:rPr>
        <w:t xml:space="preserve">; </w:t>
      </w:r>
      <w:r w:rsidR="00931A06">
        <w:rPr>
          <w:rFonts w:ascii="Garamond" w:hAnsi="Garamond" w:cs="Times New Roman"/>
          <w:sz w:val="24"/>
          <w:szCs w:val="24"/>
          <w:lang w:val="fr-CA"/>
        </w:rPr>
        <w:t>il appartient à une « </w:t>
      </w:r>
      <w:proofErr w:type="spellStart"/>
      <w:r w:rsidR="00931A06">
        <w:rPr>
          <w:rFonts w:ascii="Garamond" w:hAnsi="Garamond" w:cs="Times New Roman"/>
          <w:sz w:val="24"/>
          <w:szCs w:val="24"/>
          <w:lang w:val="fr-CA"/>
        </w:rPr>
        <w:t>degenerate</w:t>
      </w:r>
      <w:proofErr w:type="spellEnd"/>
      <w:r w:rsidR="00931A06">
        <w:rPr>
          <w:rFonts w:ascii="Garamond" w:hAnsi="Garamond" w:cs="Times New Roman"/>
          <w:sz w:val="24"/>
          <w:szCs w:val="24"/>
          <w:lang w:val="fr-CA"/>
        </w:rPr>
        <w:t xml:space="preserve"> class, </w:t>
      </w:r>
      <w:proofErr w:type="spellStart"/>
      <w:r w:rsidR="00931A06">
        <w:rPr>
          <w:rFonts w:ascii="Garamond" w:hAnsi="Garamond" w:cs="Times New Roman"/>
          <w:sz w:val="24"/>
          <w:szCs w:val="24"/>
          <w:lang w:val="fr-CA"/>
        </w:rPr>
        <w:t>prone</w:t>
      </w:r>
      <w:proofErr w:type="spellEnd"/>
      <w:r w:rsidR="00931A06">
        <w:rPr>
          <w:rFonts w:ascii="Garamond" w:hAnsi="Garamond" w:cs="Times New Roman"/>
          <w:sz w:val="24"/>
          <w:szCs w:val="24"/>
          <w:lang w:val="fr-CA"/>
        </w:rPr>
        <w:t xml:space="preserve"> to crime, </w:t>
      </w:r>
      <w:proofErr w:type="spellStart"/>
      <w:r w:rsidR="00931A06">
        <w:rPr>
          <w:rFonts w:ascii="Garamond" w:hAnsi="Garamond" w:cs="Times New Roman"/>
          <w:sz w:val="24"/>
          <w:szCs w:val="24"/>
          <w:lang w:val="fr-CA"/>
        </w:rPr>
        <w:t>immorality</w:t>
      </w:r>
      <w:proofErr w:type="spellEnd"/>
      <w:r w:rsidR="00371B7E">
        <w:rPr>
          <w:rFonts w:ascii="Garamond" w:hAnsi="Garamond" w:cs="Times New Roman"/>
          <w:sz w:val="24"/>
          <w:szCs w:val="24"/>
          <w:lang w:val="fr-CA"/>
        </w:rPr>
        <w:t>, and ignorance » (2017 : 137)</w:t>
      </w:r>
      <w:r w:rsidRPr="00384483">
        <w:rPr>
          <w:rFonts w:ascii="Garamond" w:hAnsi="Garamond" w:cs="Times New Roman"/>
          <w:sz w:val="24"/>
          <w:szCs w:val="24"/>
          <w:lang w:val="fr-CA"/>
        </w:rPr>
        <w:t>. Ces « esprits inertes » porteraient la marque indélébile de la stagnation intellectuelle (</w:t>
      </w:r>
      <w:proofErr w:type="spellStart"/>
      <w:r w:rsidR="00B81679">
        <w:rPr>
          <w:rFonts w:ascii="Garamond" w:hAnsi="Garamond" w:cs="Times New Roman"/>
          <w:sz w:val="24"/>
          <w:szCs w:val="24"/>
          <w:lang w:val="fr-CA"/>
        </w:rPr>
        <w:t>Isenberg</w:t>
      </w:r>
      <w:proofErr w:type="spellEnd"/>
      <w:r w:rsidR="00B81679">
        <w:rPr>
          <w:rFonts w:ascii="Garamond" w:hAnsi="Garamond" w:cs="Times New Roman"/>
          <w:sz w:val="24"/>
          <w:szCs w:val="24"/>
          <w:lang w:val="fr-CA"/>
        </w:rPr>
        <w:t xml:space="preserve"> </w:t>
      </w:r>
      <w:r w:rsidRPr="00384483">
        <w:rPr>
          <w:rFonts w:ascii="Garamond" w:hAnsi="Garamond" w:cs="Times New Roman"/>
          <w:sz w:val="24"/>
          <w:szCs w:val="24"/>
          <w:lang w:val="fr-CA"/>
        </w:rPr>
        <w:t xml:space="preserve">2017 : 180). La figure du </w:t>
      </w:r>
      <w:r w:rsidRPr="00384483">
        <w:rPr>
          <w:rFonts w:ascii="Garamond" w:hAnsi="Garamond" w:cs="Times New Roman"/>
          <w:i/>
          <w:iCs/>
          <w:sz w:val="24"/>
          <w:szCs w:val="24"/>
          <w:lang w:val="fr-CA"/>
        </w:rPr>
        <w:t xml:space="preserve">white trash </w:t>
      </w:r>
      <w:r w:rsidRPr="00384483">
        <w:rPr>
          <w:rFonts w:ascii="Garamond" w:hAnsi="Garamond" w:cs="Times New Roman"/>
          <w:sz w:val="24"/>
          <w:szCs w:val="24"/>
          <w:lang w:val="fr-CA"/>
        </w:rPr>
        <w:t xml:space="preserve">est aussi hautement genrée; la femme </w:t>
      </w:r>
      <w:r w:rsidRPr="00384483">
        <w:rPr>
          <w:rFonts w:ascii="Garamond" w:hAnsi="Garamond" w:cs="Times New Roman"/>
          <w:i/>
          <w:iCs/>
          <w:sz w:val="24"/>
          <w:szCs w:val="24"/>
          <w:lang w:val="fr-CA"/>
        </w:rPr>
        <w:t xml:space="preserve">white trash </w:t>
      </w:r>
      <w:r w:rsidRPr="00384483">
        <w:rPr>
          <w:rFonts w:ascii="Garamond" w:hAnsi="Garamond" w:cs="Times New Roman"/>
          <w:sz w:val="24"/>
          <w:szCs w:val="24"/>
          <w:lang w:val="fr-CA"/>
        </w:rPr>
        <w:t>partage ces traits, mais la dégénérescence associée à ceux-ci se trouve amplifiée par le genre : la laideur, le manque de raffinement, le fait de parler une langue vulgaire et la promiscuité sexuelle sont en contradiction avec le script</w:t>
      </w:r>
      <w:r w:rsidR="00DE378A">
        <w:rPr>
          <w:rFonts w:ascii="Garamond" w:hAnsi="Garamond" w:cs="Times New Roman"/>
          <w:sz w:val="24"/>
          <w:szCs w:val="24"/>
          <w:lang w:val="fr-CA"/>
        </w:rPr>
        <w:t xml:space="preserve">, très </w:t>
      </w:r>
      <w:r w:rsidR="00E86675">
        <w:rPr>
          <w:rFonts w:ascii="Garamond" w:hAnsi="Garamond" w:cs="Times New Roman"/>
          <w:sz w:val="24"/>
          <w:szCs w:val="24"/>
          <w:lang w:val="fr-CA"/>
        </w:rPr>
        <w:t>« </w:t>
      </w:r>
      <w:r w:rsidR="00DE378A">
        <w:rPr>
          <w:rFonts w:ascii="Garamond" w:hAnsi="Garamond" w:cs="Times New Roman"/>
          <w:sz w:val="24"/>
          <w:szCs w:val="24"/>
          <w:lang w:val="fr-CA"/>
        </w:rPr>
        <w:t>propre</w:t>
      </w:r>
      <w:r w:rsidR="00E86675">
        <w:rPr>
          <w:rFonts w:ascii="Garamond" w:hAnsi="Garamond" w:cs="Times New Roman"/>
          <w:sz w:val="24"/>
          <w:szCs w:val="24"/>
          <w:lang w:val="fr-CA"/>
        </w:rPr>
        <w:t> »</w:t>
      </w:r>
      <w:r w:rsidR="00DE378A">
        <w:rPr>
          <w:rFonts w:ascii="Garamond" w:hAnsi="Garamond" w:cs="Times New Roman"/>
          <w:sz w:val="24"/>
          <w:szCs w:val="24"/>
          <w:lang w:val="fr-CA"/>
        </w:rPr>
        <w:t>,</w:t>
      </w:r>
      <w:r w:rsidRPr="00384483">
        <w:rPr>
          <w:rFonts w:ascii="Garamond" w:hAnsi="Garamond" w:cs="Times New Roman"/>
          <w:sz w:val="24"/>
          <w:szCs w:val="24"/>
          <w:lang w:val="fr-CA"/>
        </w:rPr>
        <w:t xml:space="preserve"> du genre féminin. C’est également la femme </w:t>
      </w:r>
      <w:r w:rsidRPr="00384483">
        <w:rPr>
          <w:rFonts w:ascii="Garamond" w:hAnsi="Garamond" w:cs="Times New Roman"/>
          <w:i/>
          <w:iCs/>
          <w:sz w:val="24"/>
          <w:szCs w:val="24"/>
          <w:lang w:val="fr-CA"/>
        </w:rPr>
        <w:t xml:space="preserve">white trash </w:t>
      </w:r>
      <w:r w:rsidRPr="00384483">
        <w:rPr>
          <w:rFonts w:ascii="Garamond" w:hAnsi="Garamond" w:cs="Times New Roman"/>
          <w:sz w:val="24"/>
          <w:szCs w:val="24"/>
          <w:lang w:val="fr-CA"/>
        </w:rPr>
        <w:t>qui porte l’essentiel du blâme de l’incapacité à engendrer une descendance saine, productive et mobile (</w:t>
      </w:r>
      <w:proofErr w:type="spellStart"/>
      <w:r w:rsidRPr="00384483">
        <w:rPr>
          <w:rFonts w:ascii="Garamond" w:hAnsi="Garamond" w:cs="Times New Roman"/>
          <w:sz w:val="24"/>
          <w:szCs w:val="24"/>
          <w:lang w:val="fr-CA"/>
        </w:rPr>
        <w:t>Isenberg</w:t>
      </w:r>
      <w:proofErr w:type="spellEnd"/>
      <w:r w:rsidRPr="00384483">
        <w:rPr>
          <w:rFonts w:ascii="Garamond" w:hAnsi="Garamond" w:cs="Times New Roman"/>
          <w:sz w:val="24"/>
          <w:szCs w:val="24"/>
          <w:lang w:val="fr-CA"/>
        </w:rPr>
        <w:t xml:space="preserve"> 2017 : xxvi). Parmi les stigmates qui affligent le </w:t>
      </w:r>
      <w:r w:rsidRPr="00384483">
        <w:rPr>
          <w:rFonts w:ascii="Garamond" w:hAnsi="Garamond" w:cs="Times New Roman"/>
          <w:i/>
          <w:iCs/>
          <w:sz w:val="24"/>
          <w:szCs w:val="24"/>
          <w:lang w:val="fr-CA"/>
        </w:rPr>
        <w:t>white trash</w:t>
      </w:r>
      <w:r w:rsidRPr="00384483">
        <w:rPr>
          <w:rFonts w:ascii="Garamond" w:hAnsi="Garamond" w:cs="Times New Roman"/>
          <w:sz w:val="24"/>
          <w:szCs w:val="24"/>
          <w:lang w:val="fr-CA"/>
        </w:rPr>
        <w:t>, le fait d’être sans terre</w:t>
      </w:r>
      <w:r w:rsidR="00777390">
        <w:rPr>
          <w:rFonts w:ascii="Garamond" w:hAnsi="Garamond" w:cs="Times New Roman"/>
          <w:sz w:val="24"/>
          <w:szCs w:val="24"/>
          <w:lang w:val="fr-CA"/>
        </w:rPr>
        <w:t xml:space="preserve"> (sans propriété)</w:t>
      </w:r>
      <w:r w:rsidRPr="00384483">
        <w:rPr>
          <w:rFonts w:ascii="Garamond" w:hAnsi="Garamond" w:cs="Times New Roman"/>
          <w:sz w:val="24"/>
          <w:szCs w:val="24"/>
          <w:lang w:val="fr-CA"/>
        </w:rPr>
        <w:t xml:space="preserve"> et l’impossibilité de la mobilité sociale sont les plus prégnants. </w:t>
      </w:r>
    </w:p>
    <w:p w14:paraId="66F4DD14" w14:textId="40759883" w:rsidR="002B306F" w:rsidRPr="00801680" w:rsidRDefault="00282226" w:rsidP="00801680">
      <w:pPr>
        <w:spacing w:after="0" w:line="480" w:lineRule="auto"/>
        <w:ind w:firstLine="851"/>
        <w:jc w:val="both"/>
        <w:rPr>
          <w:rFonts w:ascii="Garamond" w:hAnsi="Garamond" w:cs="Times New Roman"/>
          <w:sz w:val="24"/>
          <w:szCs w:val="24"/>
          <w:lang w:val="fr-CA"/>
        </w:rPr>
      </w:pPr>
      <w:r w:rsidRPr="00801680">
        <w:rPr>
          <w:rFonts w:ascii="Garamond" w:hAnsi="Garamond" w:cs="Times New Roman"/>
          <w:sz w:val="24"/>
          <w:szCs w:val="24"/>
          <w:lang w:val="fr-CA"/>
        </w:rPr>
        <w:lastRenderedPageBreak/>
        <w:t xml:space="preserve">Du côté des États-Unis, l’expression </w:t>
      </w:r>
      <w:r w:rsidRPr="00801680">
        <w:rPr>
          <w:rFonts w:ascii="Garamond" w:hAnsi="Garamond" w:cs="Times New Roman"/>
          <w:i/>
          <w:iCs/>
          <w:sz w:val="24"/>
          <w:szCs w:val="24"/>
          <w:lang w:val="fr-CA"/>
        </w:rPr>
        <w:t xml:space="preserve">white trash </w:t>
      </w:r>
      <w:r w:rsidRPr="00801680">
        <w:rPr>
          <w:rFonts w:ascii="Garamond" w:hAnsi="Garamond" w:cs="Times New Roman"/>
          <w:sz w:val="24"/>
          <w:szCs w:val="24"/>
          <w:lang w:val="fr-CA"/>
        </w:rPr>
        <w:t>a connu une forme d’appropriation positive au courant des années 1980 :</w:t>
      </w:r>
      <w:r w:rsidR="00471423" w:rsidRPr="00801680">
        <w:rPr>
          <w:rFonts w:ascii="Garamond" w:hAnsi="Garamond" w:cs="Times New Roman"/>
          <w:sz w:val="24"/>
          <w:szCs w:val="24"/>
          <w:lang w:val="fr-CA"/>
        </w:rPr>
        <w:t xml:space="preserve"> </w:t>
      </w:r>
    </w:p>
    <w:p w14:paraId="4B17101C" w14:textId="1EDDC41B" w:rsidR="002B306F" w:rsidRDefault="005C7BE9" w:rsidP="000F19D9">
      <w:pPr>
        <w:spacing w:line="240" w:lineRule="auto"/>
        <w:ind w:left="851"/>
        <w:jc w:val="both"/>
        <w:rPr>
          <w:rFonts w:ascii="Garamond" w:hAnsi="Garamond" w:cs="Times New Roman"/>
          <w:sz w:val="24"/>
          <w:szCs w:val="24"/>
        </w:rPr>
      </w:pPr>
      <w:r>
        <w:rPr>
          <w:rFonts w:ascii="Garamond" w:hAnsi="Garamond" w:cs="Times New Roman"/>
          <w:sz w:val="24"/>
          <w:szCs w:val="24"/>
        </w:rPr>
        <w:t xml:space="preserve">Eventually, self-identified </w:t>
      </w:r>
      <w:r w:rsidR="00D35C61">
        <w:rPr>
          <w:rFonts w:ascii="Garamond" w:hAnsi="Garamond" w:cs="Times New Roman"/>
          <w:sz w:val="24"/>
          <w:szCs w:val="24"/>
        </w:rPr>
        <w:t>« </w:t>
      </w:r>
      <w:r w:rsidR="00EF7749">
        <w:rPr>
          <w:rFonts w:ascii="Garamond" w:hAnsi="Garamond" w:cs="Times New Roman"/>
          <w:sz w:val="24"/>
          <w:szCs w:val="24"/>
        </w:rPr>
        <w:t>white trash</w:t>
      </w:r>
      <w:r w:rsidR="00D35C61">
        <w:rPr>
          <w:rFonts w:ascii="Garamond" w:hAnsi="Garamond" w:cs="Times New Roman"/>
          <w:sz w:val="24"/>
          <w:szCs w:val="24"/>
        </w:rPr>
        <w:t> »</w:t>
      </w:r>
      <w:r w:rsidR="00EF7749">
        <w:rPr>
          <w:rFonts w:ascii="Garamond" w:hAnsi="Garamond" w:cs="Times New Roman"/>
          <w:sz w:val="24"/>
          <w:szCs w:val="24"/>
        </w:rPr>
        <w:t xml:space="preserve"> who had come up </w:t>
      </w:r>
      <w:r w:rsidR="002B306F">
        <w:rPr>
          <w:rFonts w:ascii="Garamond" w:hAnsi="Garamond" w:cs="Times New Roman"/>
          <w:sz w:val="24"/>
          <w:szCs w:val="24"/>
        </w:rPr>
        <w:t xml:space="preserve">in the world began </w:t>
      </w:r>
      <w:r w:rsidR="00831C6A">
        <w:rPr>
          <w:rFonts w:ascii="Garamond" w:hAnsi="Garamond" w:cs="Times New Roman"/>
          <w:sz w:val="24"/>
          <w:szCs w:val="24"/>
        </w:rPr>
        <w:t>defending their depressed class background as a distinct</w:t>
      </w:r>
      <w:r w:rsidR="00DA6435">
        <w:rPr>
          <w:rFonts w:ascii="Garamond" w:hAnsi="Garamond" w:cs="Times New Roman"/>
          <w:sz w:val="24"/>
          <w:szCs w:val="24"/>
        </w:rPr>
        <w:t xml:space="preserve"> (and perversely noble) </w:t>
      </w:r>
      <w:r w:rsidR="00CF6BA0">
        <w:rPr>
          <w:rFonts w:ascii="Garamond" w:hAnsi="Garamond" w:cs="Times New Roman"/>
          <w:sz w:val="24"/>
          <w:szCs w:val="24"/>
        </w:rPr>
        <w:t>heritage. Before the end of the 1980s,</w:t>
      </w:r>
      <w:r w:rsidR="00831C6A">
        <w:rPr>
          <w:rFonts w:ascii="Garamond" w:hAnsi="Garamond" w:cs="Times New Roman"/>
          <w:sz w:val="24"/>
          <w:szCs w:val="24"/>
        </w:rPr>
        <w:t xml:space="preserve"> </w:t>
      </w:r>
      <w:r w:rsidR="000811BE">
        <w:rPr>
          <w:rFonts w:ascii="Garamond" w:hAnsi="Garamond" w:cs="Times New Roman"/>
          <w:sz w:val="24"/>
          <w:szCs w:val="24"/>
        </w:rPr>
        <w:t>« </w:t>
      </w:r>
      <w:r w:rsidR="00282226" w:rsidRPr="00384483">
        <w:rPr>
          <w:rFonts w:ascii="Garamond" w:hAnsi="Garamond" w:cs="Times New Roman"/>
          <w:sz w:val="24"/>
          <w:szCs w:val="24"/>
        </w:rPr>
        <w:t>white trash</w:t>
      </w:r>
      <w:r w:rsidR="000811BE">
        <w:rPr>
          <w:rFonts w:ascii="Garamond" w:hAnsi="Garamond" w:cs="Times New Roman"/>
          <w:sz w:val="24"/>
          <w:szCs w:val="24"/>
        </w:rPr>
        <w:t> »</w:t>
      </w:r>
      <w:r w:rsidR="00282226" w:rsidRPr="00384483">
        <w:rPr>
          <w:rFonts w:ascii="Garamond" w:hAnsi="Garamond" w:cs="Times New Roman"/>
          <w:sz w:val="24"/>
          <w:szCs w:val="24"/>
        </w:rPr>
        <w:t> was rebranded as an ethnic identity</w:t>
      </w:r>
      <w:r w:rsidR="00CF6BA0">
        <w:rPr>
          <w:rFonts w:ascii="Garamond" w:hAnsi="Garamond" w:cs="Times New Roman"/>
          <w:sz w:val="24"/>
          <w:szCs w:val="24"/>
        </w:rPr>
        <w:t xml:space="preserve">, with its own </w:t>
      </w:r>
      <w:r w:rsidR="00A35370">
        <w:rPr>
          <w:rFonts w:ascii="Garamond" w:hAnsi="Garamond" w:cs="Times New Roman"/>
          <w:sz w:val="24"/>
          <w:szCs w:val="24"/>
        </w:rPr>
        <w:t>readily identifiable cultural forms: food, speech patterns</w:t>
      </w:r>
      <w:r w:rsidR="006A457A">
        <w:rPr>
          <w:rFonts w:ascii="Garamond" w:hAnsi="Garamond" w:cs="Times New Roman"/>
          <w:sz w:val="24"/>
          <w:szCs w:val="24"/>
        </w:rPr>
        <w:t>, tastes, and, for some, nostalgic memories.</w:t>
      </w:r>
      <w:r w:rsidR="009B3E29">
        <w:rPr>
          <w:rFonts w:ascii="Garamond" w:hAnsi="Garamond" w:cs="Times New Roman"/>
          <w:sz w:val="24"/>
          <w:szCs w:val="24"/>
        </w:rPr>
        <w:t xml:space="preserve"> […] </w:t>
      </w:r>
      <w:r w:rsidR="0015120A">
        <w:rPr>
          <w:rFonts w:ascii="Garamond" w:hAnsi="Garamond" w:cs="Times New Roman"/>
          <w:sz w:val="24"/>
          <w:szCs w:val="24"/>
        </w:rPr>
        <w:t>[</w:t>
      </w:r>
      <w:r w:rsidR="000811BE">
        <w:rPr>
          <w:rFonts w:ascii="Garamond" w:hAnsi="Garamond" w:cs="Times New Roman"/>
          <w:sz w:val="24"/>
          <w:szCs w:val="24"/>
        </w:rPr>
        <w:t>« </w:t>
      </w:r>
      <w:r w:rsidR="0015120A">
        <w:rPr>
          <w:rFonts w:ascii="Garamond" w:hAnsi="Garamond" w:cs="Times New Roman"/>
          <w:sz w:val="24"/>
          <w:szCs w:val="24"/>
        </w:rPr>
        <w:t>White trash</w:t>
      </w:r>
      <w:r w:rsidR="000811BE">
        <w:rPr>
          <w:rFonts w:ascii="Garamond" w:hAnsi="Garamond" w:cs="Times New Roman"/>
          <w:sz w:val="24"/>
          <w:szCs w:val="24"/>
        </w:rPr>
        <w:t> »</w:t>
      </w:r>
      <w:r w:rsidR="0015120A">
        <w:rPr>
          <w:rFonts w:ascii="Garamond" w:hAnsi="Garamond" w:cs="Times New Roman"/>
          <w:sz w:val="24"/>
          <w:szCs w:val="24"/>
        </w:rPr>
        <w:t xml:space="preserve">] was no longer </w:t>
      </w:r>
      <w:r w:rsidR="00583867">
        <w:rPr>
          <w:rFonts w:ascii="Garamond" w:hAnsi="Garamond" w:cs="Times New Roman"/>
          <w:sz w:val="24"/>
          <w:szCs w:val="24"/>
        </w:rPr>
        <w:t xml:space="preserve">to be categorized as an inferior </w:t>
      </w:r>
      <w:r w:rsidR="000811BE">
        <w:rPr>
          <w:rFonts w:ascii="Garamond" w:hAnsi="Garamond" w:cs="Times New Roman"/>
          <w:sz w:val="24"/>
          <w:szCs w:val="24"/>
        </w:rPr>
        <w:t>« </w:t>
      </w:r>
      <w:r w:rsidR="00583867">
        <w:rPr>
          <w:rFonts w:ascii="Garamond" w:hAnsi="Garamond" w:cs="Times New Roman"/>
          <w:sz w:val="24"/>
          <w:szCs w:val="24"/>
        </w:rPr>
        <w:t>breed</w:t>
      </w:r>
      <w:r w:rsidR="000811BE">
        <w:rPr>
          <w:rFonts w:ascii="Garamond" w:hAnsi="Garamond" w:cs="Times New Roman"/>
          <w:sz w:val="24"/>
          <w:szCs w:val="24"/>
        </w:rPr>
        <w:t> »</w:t>
      </w:r>
      <w:r w:rsidR="00583867">
        <w:rPr>
          <w:rFonts w:ascii="Garamond" w:hAnsi="Garamond" w:cs="Times New Roman"/>
          <w:sz w:val="24"/>
          <w:szCs w:val="24"/>
        </w:rPr>
        <w:t xml:space="preserve"> (with undesirable genetic</w:t>
      </w:r>
      <w:r w:rsidR="00727EAC">
        <w:rPr>
          <w:rFonts w:ascii="Garamond" w:hAnsi="Garamond" w:cs="Times New Roman"/>
          <w:sz w:val="24"/>
          <w:szCs w:val="24"/>
        </w:rPr>
        <w:t xml:space="preserve"> traits) so much as</w:t>
      </w:r>
      <w:r w:rsidR="00D659E0">
        <w:rPr>
          <w:rFonts w:ascii="Garamond" w:hAnsi="Garamond" w:cs="Times New Roman"/>
          <w:sz w:val="24"/>
          <w:szCs w:val="24"/>
        </w:rPr>
        <w:t xml:space="preserve"> a product of cultural breeding that could easily </w:t>
      </w:r>
      <w:r w:rsidR="00BB1DAB">
        <w:rPr>
          <w:rFonts w:ascii="Garamond" w:hAnsi="Garamond" w:cs="Times New Roman"/>
          <w:sz w:val="24"/>
          <w:szCs w:val="24"/>
        </w:rPr>
        <w:t xml:space="preserve">be shed and later recovered </w:t>
      </w:r>
      <w:r w:rsidR="00491304" w:rsidRPr="005C1DFE">
        <w:rPr>
          <w:rFonts w:ascii="Times New Roman" w:hAnsi="Times New Roman" w:cs="Times New Roman"/>
          <w:sz w:val="24"/>
          <w:szCs w:val="24"/>
        </w:rPr>
        <w:t>–</w:t>
      </w:r>
      <w:r w:rsidR="00282226" w:rsidRPr="00384483">
        <w:rPr>
          <w:rFonts w:ascii="Garamond" w:hAnsi="Garamond" w:cs="Times New Roman"/>
          <w:sz w:val="24"/>
          <w:szCs w:val="24"/>
        </w:rPr>
        <w:t xml:space="preserve"> a tradition, or identity, that one did not have to shy away from in order to gain acceptance in mainstream society </w:t>
      </w:r>
      <w:r w:rsidR="00282226" w:rsidRPr="008B2E4A">
        <w:rPr>
          <w:rFonts w:ascii="Garamond" w:hAnsi="Garamond" w:cs="Times New Roman"/>
          <w:sz w:val="24"/>
          <w:szCs w:val="24"/>
        </w:rPr>
        <w:t xml:space="preserve">(Isenberg </w:t>
      </w:r>
      <w:proofErr w:type="gramStart"/>
      <w:r w:rsidR="00282226" w:rsidRPr="008B2E4A">
        <w:rPr>
          <w:rFonts w:ascii="Garamond" w:hAnsi="Garamond" w:cs="Times New Roman"/>
          <w:sz w:val="24"/>
          <w:szCs w:val="24"/>
        </w:rPr>
        <w:t>2017 :</w:t>
      </w:r>
      <w:proofErr w:type="gramEnd"/>
      <w:r w:rsidR="00282226" w:rsidRPr="008B2E4A">
        <w:rPr>
          <w:rFonts w:ascii="Garamond" w:hAnsi="Garamond" w:cs="Times New Roman"/>
          <w:sz w:val="24"/>
          <w:szCs w:val="24"/>
        </w:rPr>
        <w:t xml:space="preserve"> 270)</w:t>
      </w:r>
      <w:r w:rsidR="008B2E4A">
        <w:rPr>
          <w:rFonts w:ascii="Garamond" w:hAnsi="Garamond" w:cs="Times New Roman"/>
          <w:sz w:val="24"/>
          <w:szCs w:val="24"/>
        </w:rPr>
        <w:t xml:space="preserve">. </w:t>
      </w:r>
    </w:p>
    <w:p w14:paraId="36E217E0" w14:textId="3ABB22BF" w:rsidR="001B6606" w:rsidRDefault="00282226" w:rsidP="00F8422E">
      <w:pPr>
        <w:spacing w:after="0" w:line="480" w:lineRule="auto"/>
        <w:jc w:val="both"/>
        <w:rPr>
          <w:rFonts w:ascii="Garamond" w:hAnsi="Garamond" w:cs="Times New Roman"/>
          <w:sz w:val="24"/>
          <w:szCs w:val="24"/>
          <w:lang w:val="fr-CA"/>
        </w:rPr>
      </w:pPr>
      <w:r w:rsidRPr="00384483">
        <w:rPr>
          <w:rFonts w:ascii="Garamond" w:hAnsi="Garamond" w:cs="Times New Roman"/>
          <w:sz w:val="24"/>
          <w:szCs w:val="24"/>
          <w:lang w:val="fr-CA"/>
        </w:rPr>
        <w:t xml:space="preserve">Cette nouvelle conception du </w:t>
      </w:r>
      <w:r w:rsidRPr="00384483">
        <w:rPr>
          <w:rFonts w:ascii="Garamond" w:hAnsi="Garamond" w:cs="Times New Roman"/>
          <w:i/>
          <w:iCs/>
          <w:sz w:val="24"/>
          <w:szCs w:val="24"/>
          <w:lang w:val="fr-CA"/>
        </w:rPr>
        <w:t>white trash</w:t>
      </w:r>
      <w:r w:rsidRPr="00384483">
        <w:rPr>
          <w:rFonts w:ascii="Garamond" w:hAnsi="Garamond" w:cs="Times New Roman"/>
          <w:sz w:val="24"/>
          <w:szCs w:val="24"/>
          <w:lang w:val="fr-CA"/>
        </w:rPr>
        <w:t xml:space="preserve">, sans annuler l’autre, met en valeur une virilité brute, que l’on a notamment associée à certains hommes politiques aux origines humbles, comme le Président Clinton. L’identité </w:t>
      </w:r>
      <w:r w:rsidRPr="00384483">
        <w:rPr>
          <w:rFonts w:ascii="Garamond" w:hAnsi="Garamond" w:cs="Times New Roman"/>
          <w:i/>
          <w:iCs/>
          <w:sz w:val="24"/>
          <w:szCs w:val="24"/>
          <w:lang w:val="fr-CA"/>
        </w:rPr>
        <w:t xml:space="preserve">white trash </w:t>
      </w:r>
      <w:r w:rsidRPr="00384483">
        <w:rPr>
          <w:rFonts w:ascii="Garamond" w:hAnsi="Garamond" w:cs="Times New Roman"/>
          <w:sz w:val="24"/>
          <w:szCs w:val="24"/>
          <w:lang w:val="fr-CA"/>
        </w:rPr>
        <w:t xml:space="preserve">peut être utilisée comme stratégie électorale, en présentant un candidat comme étant « proche du peuple ». Cette fierté </w:t>
      </w:r>
      <w:r w:rsidRPr="00384483">
        <w:rPr>
          <w:rFonts w:ascii="Garamond" w:hAnsi="Garamond" w:cs="Times New Roman"/>
          <w:i/>
          <w:iCs/>
          <w:sz w:val="24"/>
          <w:szCs w:val="24"/>
          <w:lang w:val="fr-CA"/>
        </w:rPr>
        <w:t>white trash</w:t>
      </w:r>
      <w:r w:rsidRPr="00384483">
        <w:rPr>
          <w:rFonts w:ascii="Garamond" w:hAnsi="Garamond" w:cs="Times New Roman"/>
          <w:sz w:val="24"/>
          <w:szCs w:val="24"/>
          <w:lang w:val="fr-CA"/>
        </w:rPr>
        <w:t>, intrinsèquement liée à la masculinité, ne profite pas aux femmes, qui continuent à porter le fardeau et la responsabilité de cette « race dégénérée » : « </w:t>
      </w:r>
      <w:proofErr w:type="spellStart"/>
      <w:r w:rsidRPr="00384483">
        <w:rPr>
          <w:rFonts w:ascii="Garamond" w:hAnsi="Garamond" w:cs="Times New Roman"/>
          <w:sz w:val="24"/>
          <w:szCs w:val="24"/>
          <w:lang w:val="fr-CA"/>
        </w:rPr>
        <w:t>women</w:t>
      </w:r>
      <w:proofErr w:type="spellEnd"/>
      <w:r w:rsidRPr="00384483">
        <w:rPr>
          <w:rFonts w:ascii="Garamond" w:hAnsi="Garamond" w:cs="Times New Roman"/>
          <w:sz w:val="24"/>
          <w:szCs w:val="24"/>
          <w:lang w:val="fr-CA"/>
        </w:rPr>
        <w:t xml:space="preserve"> </w:t>
      </w:r>
      <w:proofErr w:type="spellStart"/>
      <w:r w:rsidRPr="00384483">
        <w:rPr>
          <w:rFonts w:ascii="Garamond" w:hAnsi="Garamond" w:cs="Times New Roman"/>
          <w:sz w:val="24"/>
          <w:szCs w:val="24"/>
          <w:lang w:val="fr-CA"/>
        </w:rPr>
        <w:t>cannot</w:t>
      </w:r>
      <w:proofErr w:type="spellEnd"/>
      <w:r w:rsidRPr="00384483">
        <w:rPr>
          <w:rFonts w:ascii="Garamond" w:hAnsi="Garamond" w:cs="Times New Roman"/>
          <w:sz w:val="24"/>
          <w:szCs w:val="24"/>
          <w:lang w:val="fr-CA"/>
        </w:rPr>
        <w:t xml:space="preserve"> wear “white trash”</w:t>
      </w:r>
      <w:r w:rsidR="00860480">
        <w:rPr>
          <w:rFonts w:ascii="Garamond" w:hAnsi="Garamond" w:cs="Times New Roman"/>
          <w:sz w:val="24"/>
          <w:szCs w:val="24"/>
          <w:lang w:val="fr-CA"/>
        </w:rPr>
        <w:t xml:space="preserve"> […]</w:t>
      </w:r>
      <w:r w:rsidRPr="00384483">
        <w:rPr>
          <w:rFonts w:ascii="Garamond" w:hAnsi="Garamond" w:cs="Times New Roman"/>
          <w:sz w:val="24"/>
          <w:szCs w:val="24"/>
          <w:lang w:val="fr-CA"/>
        </w:rPr>
        <w:t xml:space="preserve"> as </w:t>
      </w:r>
      <w:proofErr w:type="gramStart"/>
      <w:r w:rsidRPr="00384483">
        <w:rPr>
          <w:rFonts w:ascii="Garamond" w:hAnsi="Garamond" w:cs="Times New Roman"/>
          <w:sz w:val="24"/>
          <w:szCs w:val="24"/>
          <w:lang w:val="fr-CA"/>
        </w:rPr>
        <w:t>a</w:t>
      </w:r>
      <w:proofErr w:type="gramEnd"/>
      <w:r w:rsidRPr="00384483">
        <w:rPr>
          <w:rFonts w:ascii="Garamond" w:hAnsi="Garamond" w:cs="Times New Roman"/>
          <w:sz w:val="24"/>
          <w:szCs w:val="24"/>
          <w:lang w:val="fr-CA"/>
        </w:rPr>
        <w:t xml:space="preserve"> badge of </w:t>
      </w:r>
      <w:proofErr w:type="spellStart"/>
      <w:r w:rsidRPr="00384483">
        <w:rPr>
          <w:rFonts w:ascii="Garamond" w:hAnsi="Garamond" w:cs="Times New Roman"/>
          <w:sz w:val="24"/>
          <w:szCs w:val="24"/>
          <w:lang w:val="fr-CA"/>
        </w:rPr>
        <w:t>honor</w:t>
      </w:r>
      <w:proofErr w:type="spellEnd"/>
      <w:r w:rsidRPr="00384483">
        <w:rPr>
          <w:rFonts w:ascii="Garamond" w:hAnsi="Garamond" w:cs="Times New Roman"/>
          <w:sz w:val="24"/>
          <w:szCs w:val="24"/>
          <w:lang w:val="fr-CA"/>
        </w:rPr>
        <w:t> » (</w:t>
      </w:r>
      <w:proofErr w:type="spellStart"/>
      <w:r w:rsidR="00246FE6">
        <w:rPr>
          <w:rFonts w:ascii="Garamond" w:hAnsi="Garamond" w:cs="Times New Roman"/>
          <w:sz w:val="24"/>
          <w:szCs w:val="24"/>
          <w:lang w:val="fr-CA"/>
        </w:rPr>
        <w:t>Isenberg</w:t>
      </w:r>
      <w:proofErr w:type="spellEnd"/>
      <w:r w:rsidR="00246FE6">
        <w:rPr>
          <w:rFonts w:ascii="Garamond" w:hAnsi="Garamond" w:cs="Times New Roman"/>
          <w:sz w:val="24"/>
          <w:szCs w:val="24"/>
          <w:lang w:val="fr-CA"/>
        </w:rPr>
        <w:t xml:space="preserve"> </w:t>
      </w:r>
      <w:r w:rsidRPr="00384483">
        <w:rPr>
          <w:rFonts w:ascii="Garamond" w:hAnsi="Garamond" w:cs="Times New Roman"/>
          <w:sz w:val="24"/>
          <w:szCs w:val="24"/>
          <w:lang w:val="fr-CA"/>
        </w:rPr>
        <w:t xml:space="preserve">2017 : 292). </w:t>
      </w:r>
    </w:p>
    <w:p w14:paraId="54EF3DAF" w14:textId="2A0932AB" w:rsidR="007D2B03" w:rsidRDefault="00282226" w:rsidP="001B6606">
      <w:pPr>
        <w:spacing w:after="0" w:line="480" w:lineRule="auto"/>
        <w:ind w:firstLine="851"/>
        <w:jc w:val="both"/>
        <w:rPr>
          <w:rFonts w:ascii="Garamond" w:hAnsi="Garamond" w:cs="Times New Roman"/>
          <w:sz w:val="24"/>
          <w:szCs w:val="24"/>
          <w:lang w:val="fr-CA"/>
        </w:rPr>
      </w:pPr>
      <w:r w:rsidRPr="00384483">
        <w:rPr>
          <w:rFonts w:ascii="Garamond" w:hAnsi="Garamond" w:cs="Times New Roman"/>
          <w:sz w:val="24"/>
          <w:szCs w:val="24"/>
          <w:lang w:val="fr-CA"/>
        </w:rPr>
        <w:t xml:space="preserve">Dans le contexte québécois, on peut définitivement parler d’une identité </w:t>
      </w:r>
      <w:r w:rsidRPr="00384483">
        <w:rPr>
          <w:rFonts w:ascii="Garamond" w:hAnsi="Garamond" w:cs="Times New Roman"/>
          <w:i/>
          <w:iCs/>
          <w:sz w:val="24"/>
          <w:szCs w:val="24"/>
          <w:lang w:val="fr-CA"/>
        </w:rPr>
        <w:t>white trash</w:t>
      </w:r>
      <w:r w:rsidRPr="00384483">
        <w:rPr>
          <w:rFonts w:ascii="Garamond" w:hAnsi="Garamond" w:cs="Times New Roman"/>
          <w:sz w:val="24"/>
          <w:szCs w:val="24"/>
          <w:lang w:val="fr-CA"/>
        </w:rPr>
        <w:t xml:space="preserve">, </w:t>
      </w:r>
      <w:r w:rsidR="001B6606">
        <w:rPr>
          <w:rFonts w:ascii="Garamond" w:hAnsi="Garamond" w:cs="Times New Roman"/>
          <w:sz w:val="24"/>
          <w:szCs w:val="24"/>
          <w:lang w:val="fr-CA"/>
        </w:rPr>
        <w:t>de l’époque coloniale jusqu’à nos jours</w:t>
      </w:r>
      <w:r w:rsidR="007A548D">
        <w:rPr>
          <w:rFonts w:ascii="Garamond" w:hAnsi="Garamond" w:cs="Times New Roman"/>
          <w:sz w:val="24"/>
          <w:szCs w:val="24"/>
          <w:lang w:val="fr-CA"/>
        </w:rPr>
        <w:t>.</w:t>
      </w:r>
      <w:r w:rsidR="00177775">
        <w:rPr>
          <w:rFonts w:ascii="Garamond" w:hAnsi="Garamond" w:cs="Times New Roman"/>
          <w:sz w:val="24"/>
          <w:szCs w:val="24"/>
          <w:lang w:val="fr-CA"/>
        </w:rPr>
        <w:t xml:space="preserve"> </w:t>
      </w:r>
      <w:r w:rsidR="008E3DEB">
        <w:rPr>
          <w:rFonts w:ascii="Garamond" w:hAnsi="Garamond" w:cs="Times New Roman"/>
          <w:sz w:val="24"/>
          <w:szCs w:val="24"/>
          <w:lang w:val="fr-CA"/>
        </w:rPr>
        <w:t xml:space="preserve">Précisons toutefois que </w:t>
      </w:r>
      <w:r w:rsidR="000D79FB">
        <w:rPr>
          <w:rFonts w:ascii="Garamond" w:hAnsi="Garamond" w:cs="Times New Roman"/>
          <w:sz w:val="24"/>
          <w:szCs w:val="24"/>
          <w:lang w:val="fr-CA"/>
        </w:rPr>
        <w:t xml:space="preserve">le </w:t>
      </w:r>
      <w:r w:rsidR="000D79FB">
        <w:rPr>
          <w:rFonts w:ascii="Garamond" w:hAnsi="Garamond" w:cs="Times New Roman"/>
          <w:i/>
          <w:iCs/>
          <w:sz w:val="24"/>
          <w:szCs w:val="24"/>
          <w:lang w:val="fr-CA"/>
        </w:rPr>
        <w:t xml:space="preserve">white trash </w:t>
      </w:r>
      <w:r w:rsidR="000D79FB">
        <w:rPr>
          <w:rFonts w:ascii="Garamond" w:hAnsi="Garamond" w:cs="Times New Roman"/>
          <w:sz w:val="24"/>
          <w:szCs w:val="24"/>
          <w:lang w:val="fr-CA"/>
        </w:rPr>
        <w:t xml:space="preserve">ne correspond pas exactement au « colon » tel qu’il est présenté par Alain </w:t>
      </w:r>
      <w:proofErr w:type="spellStart"/>
      <w:r w:rsidR="000D79FB">
        <w:rPr>
          <w:rFonts w:ascii="Garamond" w:hAnsi="Garamond" w:cs="Times New Roman"/>
          <w:sz w:val="24"/>
          <w:szCs w:val="24"/>
          <w:lang w:val="fr-CA"/>
        </w:rPr>
        <w:t>Deneault</w:t>
      </w:r>
      <w:proofErr w:type="spellEnd"/>
      <w:r w:rsidR="001D4651">
        <w:rPr>
          <w:rFonts w:ascii="Garamond" w:hAnsi="Garamond" w:cs="Times New Roman"/>
          <w:sz w:val="24"/>
          <w:szCs w:val="24"/>
          <w:lang w:val="fr-CA"/>
        </w:rPr>
        <w:t xml:space="preserve"> dans </w:t>
      </w:r>
      <w:r w:rsidR="001D4651">
        <w:rPr>
          <w:rFonts w:ascii="Garamond" w:hAnsi="Garamond" w:cs="Times New Roman"/>
          <w:i/>
          <w:iCs/>
          <w:sz w:val="24"/>
          <w:szCs w:val="24"/>
          <w:lang w:val="fr-CA"/>
        </w:rPr>
        <w:t>Bande de colons. Une mauvaise conscience de classe</w:t>
      </w:r>
      <w:r w:rsidR="001D4651">
        <w:rPr>
          <w:rFonts w:ascii="Garamond" w:hAnsi="Garamond" w:cs="Times New Roman"/>
          <w:sz w:val="24"/>
          <w:szCs w:val="24"/>
          <w:lang w:val="fr-CA"/>
        </w:rPr>
        <w:t>.</w:t>
      </w:r>
      <w:r w:rsidR="00085561">
        <w:rPr>
          <w:rFonts w:ascii="Garamond" w:hAnsi="Garamond" w:cs="Times New Roman"/>
          <w:sz w:val="24"/>
          <w:szCs w:val="24"/>
          <w:lang w:val="fr-CA"/>
        </w:rPr>
        <w:t xml:space="preserve"> Pour le philosophe, le</w:t>
      </w:r>
      <w:r w:rsidR="00C114FF">
        <w:rPr>
          <w:rFonts w:ascii="Garamond" w:hAnsi="Garamond" w:cs="Times New Roman"/>
          <w:sz w:val="24"/>
          <w:szCs w:val="24"/>
          <w:lang w:val="fr-CA"/>
        </w:rPr>
        <w:t>s</w:t>
      </w:r>
      <w:r w:rsidR="00085561">
        <w:rPr>
          <w:rFonts w:ascii="Garamond" w:hAnsi="Garamond" w:cs="Times New Roman"/>
          <w:sz w:val="24"/>
          <w:szCs w:val="24"/>
          <w:lang w:val="fr-CA"/>
        </w:rPr>
        <w:t xml:space="preserve"> « colon</w:t>
      </w:r>
      <w:r w:rsidR="00C114FF">
        <w:rPr>
          <w:rFonts w:ascii="Garamond" w:hAnsi="Garamond" w:cs="Times New Roman"/>
          <w:sz w:val="24"/>
          <w:szCs w:val="24"/>
          <w:lang w:val="fr-CA"/>
        </w:rPr>
        <w:t>s</w:t>
      </w:r>
      <w:r w:rsidR="00085561">
        <w:rPr>
          <w:rFonts w:ascii="Garamond" w:hAnsi="Garamond" w:cs="Times New Roman"/>
          <w:sz w:val="24"/>
          <w:szCs w:val="24"/>
          <w:lang w:val="fr-CA"/>
        </w:rPr>
        <w:t> »</w:t>
      </w:r>
      <w:r w:rsidR="00C114FF">
        <w:rPr>
          <w:rFonts w:ascii="Garamond" w:hAnsi="Garamond" w:cs="Times New Roman"/>
          <w:sz w:val="24"/>
          <w:szCs w:val="24"/>
          <w:lang w:val="fr-CA"/>
        </w:rPr>
        <w:t xml:space="preserve"> sont « les petites mains de l’exploitation coloniale</w:t>
      </w:r>
      <w:r w:rsidR="00BD2E5F">
        <w:rPr>
          <w:rFonts w:ascii="Garamond" w:hAnsi="Garamond" w:cs="Times New Roman"/>
          <w:sz w:val="24"/>
          <w:szCs w:val="24"/>
          <w:lang w:val="fr-CA"/>
        </w:rPr>
        <w:t> »</w:t>
      </w:r>
      <w:r w:rsidR="00C25767">
        <w:rPr>
          <w:rFonts w:ascii="Garamond" w:hAnsi="Garamond" w:cs="Times New Roman"/>
          <w:sz w:val="24"/>
          <w:szCs w:val="24"/>
          <w:lang w:val="fr-CA"/>
        </w:rPr>
        <w:t xml:space="preserve">, ils ne sont « pas souverain[s] » et ils peuvent être considérés comme </w:t>
      </w:r>
      <w:r w:rsidR="007B77E9">
        <w:rPr>
          <w:rFonts w:ascii="Garamond" w:hAnsi="Garamond" w:cs="Times New Roman"/>
          <w:sz w:val="24"/>
          <w:szCs w:val="24"/>
          <w:lang w:val="fr-CA"/>
        </w:rPr>
        <w:t xml:space="preserve">« une ressource humaine dans un pays où on fait </w:t>
      </w:r>
      <w:r w:rsidR="007E1AC4">
        <w:rPr>
          <w:rFonts w:ascii="Garamond" w:hAnsi="Garamond" w:cs="Times New Roman"/>
          <w:sz w:val="24"/>
          <w:szCs w:val="24"/>
          <w:lang w:val="fr-CA"/>
        </w:rPr>
        <w:t>“ressources” de tout » (</w:t>
      </w:r>
      <w:proofErr w:type="spellStart"/>
      <w:r w:rsidR="007E1AC4">
        <w:rPr>
          <w:rFonts w:ascii="Garamond" w:hAnsi="Garamond" w:cs="Times New Roman"/>
          <w:sz w:val="24"/>
          <w:szCs w:val="24"/>
          <w:lang w:val="fr-CA"/>
        </w:rPr>
        <w:t>Deneault</w:t>
      </w:r>
      <w:proofErr w:type="spellEnd"/>
      <w:r w:rsidR="007E1AC4">
        <w:rPr>
          <w:rFonts w:ascii="Garamond" w:hAnsi="Garamond" w:cs="Times New Roman"/>
          <w:sz w:val="24"/>
          <w:szCs w:val="24"/>
          <w:lang w:val="fr-CA"/>
        </w:rPr>
        <w:t xml:space="preserve"> 2020 : 13).</w:t>
      </w:r>
      <w:r w:rsidR="00C114FF">
        <w:rPr>
          <w:rFonts w:ascii="Garamond" w:hAnsi="Garamond" w:cs="Times New Roman"/>
          <w:sz w:val="24"/>
          <w:szCs w:val="24"/>
          <w:lang w:val="fr-CA"/>
        </w:rPr>
        <w:t xml:space="preserve"> </w:t>
      </w:r>
      <w:r w:rsidR="003C2E8C">
        <w:rPr>
          <w:rFonts w:ascii="Garamond" w:hAnsi="Garamond" w:cs="Times New Roman"/>
          <w:sz w:val="24"/>
          <w:szCs w:val="24"/>
          <w:lang w:val="fr-CA"/>
        </w:rPr>
        <w:t xml:space="preserve">Jusqu’ici, il y </w:t>
      </w:r>
      <w:r w:rsidR="003C2E8C" w:rsidRPr="006E05E5">
        <w:rPr>
          <w:rFonts w:ascii="Garamond" w:hAnsi="Garamond" w:cs="Times New Roman"/>
          <w:sz w:val="24"/>
          <w:szCs w:val="24"/>
          <w:lang w:val="fr-CA"/>
        </w:rPr>
        <w:t>a</w:t>
      </w:r>
      <w:r w:rsidR="00E47B94">
        <w:rPr>
          <w:rFonts w:ascii="Garamond" w:hAnsi="Garamond" w:cs="Times New Roman"/>
          <w:sz w:val="24"/>
          <w:szCs w:val="24"/>
          <w:lang w:val="fr-CA"/>
        </w:rPr>
        <w:t xml:space="preserve"> </w:t>
      </w:r>
      <w:r w:rsidR="003C2E8C" w:rsidRPr="006E05E5">
        <w:rPr>
          <w:rFonts w:ascii="Garamond" w:hAnsi="Garamond" w:cs="Times New Roman"/>
          <w:sz w:val="24"/>
          <w:szCs w:val="24"/>
          <w:lang w:val="fr-CA"/>
        </w:rPr>
        <w:t>concordance</w:t>
      </w:r>
      <w:r w:rsidR="003C2E8C">
        <w:rPr>
          <w:rFonts w:ascii="Garamond" w:hAnsi="Garamond" w:cs="Times New Roman"/>
          <w:sz w:val="24"/>
          <w:szCs w:val="24"/>
          <w:lang w:val="fr-CA"/>
        </w:rPr>
        <w:t xml:space="preserve"> </w:t>
      </w:r>
      <w:r w:rsidR="00C101F0">
        <w:rPr>
          <w:rFonts w:ascii="Garamond" w:hAnsi="Garamond" w:cs="Times New Roman"/>
          <w:sz w:val="24"/>
          <w:szCs w:val="24"/>
          <w:lang w:val="fr-CA"/>
        </w:rPr>
        <w:t xml:space="preserve">entre le </w:t>
      </w:r>
      <w:r w:rsidR="00C101F0">
        <w:rPr>
          <w:rFonts w:ascii="Garamond" w:hAnsi="Garamond" w:cs="Times New Roman"/>
          <w:i/>
          <w:iCs/>
          <w:sz w:val="24"/>
          <w:szCs w:val="24"/>
          <w:lang w:val="fr-CA"/>
        </w:rPr>
        <w:t xml:space="preserve">white trash </w:t>
      </w:r>
      <w:r w:rsidR="00C101F0">
        <w:rPr>
          <w:rFonts w:ascii="Garamond" w:hAnsi="Garamond" w:cs="Times New Roman"/>
          <w:sz w:val="24"/>
          <w:szCs w:val="24"/>
          <w:lang w:val="fr-CA"/>
        </w:rPr>
        <w:t xml:space="preserve">et le colon. </w:t>
      </w:r>
      <w:r w:rsidR="008E3EC5">
        <w:rPr>
          <w:rFonts w:ascii="Garamond" w:hAnsi="Garamond" w:cs="Times New Roman"/>
          <w:sz w:val="24"/>
          <w:szCs w:val="24"/>
          <w:lang w:val="fr-CA"/>
        </w:rPr>
        <w:t>Le mot « colon »</w:t>
      </w:r>
      <w:r w:rsidR="00F12ED4">
        <w:rPr>
          <w:rFonts w:ascii="Garamond" w:hAnsi="Garamond" w:cs="Times New Roman"/>
          <w:sz w:val="24"/>
          <w:szCs w:val="24"/>
          <w:lang w:val="fr-CA"/>
        </w:rPr>
        <w:t xml:space="preserve">, transformé en une insulte au Québec, </w:t>
      </w:r>
      <w:r w:rsidR="000424C0">
        <w:rPr>
          <w:rFonts w:ascii="Garamond" w:hAnsi="Garamond" w:cs="Times New Roman"/>
          <w:sz w:val="24"/>
          <w:szCs w:val="24"/>
          <w:lang w:val="fr-CA"/>
        </w:rPr>
        <w:t xml:space="preserve">peut </w:t>
      </w:r>
      <w:r w:rsidR="00A311DB">
        <w:rPr>
          <w:rFonts w:ascii="Garamond" w:hAnsi="Garamond" w:cs="Times New Roman"/>
          <w:sz w:val="24"/>
          <w:szCs w:val="24"/>
          <w:lang w:val="fr-CA"/>
        </w:rPr>
        <w:t>suggérer un manque de raffinement et d’éducation</w:t>
      </w:r>
      <w:r w:rsidR="00B570BC">
        <w:rPr>
          <w:rFonts w:ascii="Garamond" w:hAnsi="Garamond" w:cs="Times New Roman"/>
          <w:sz w:val="24"/>
          <w:szCs w:val="24"/>
          <w:lang w:val="fr-CA"/>
        </w:rPr>
        <w:t>, ce qui rapproche aussi les deux figures. Toutefois,</w:t>
      </w:r>
      <w:r w:rsidR="00E05A5C">
        <w:rPr>
          <w:rFonts w:ascii="Garamond" w:hAnsi="Garamond" w:cs="Times New Roman"/>
          <w:sz w:val="24"/>
          <w:szCs w:val="24"/>
          <w:lang w:val="fr-CA"/>
        </w:rPr>
        <w:t xml:space="preserve"> </w:t>
      </w:r>
      <w:r w:rsidR="00AE2FA1">
        <w:rPr>
          <w:rFonts w:ascii="Garamond" w:hAnsi="Garamond" w:cs="Times New Roman"/>
          <w:sz w:val="24"/>
          <w:szCs w:val="24"/>
          <w:lang w:val="fr-CA"/>
        </w:rPr>
        <w:t>l</w:t>
      </w:r>
      <w:r w:rsidR="00E05A5C">
        <w:rPr>
          <w:rFonts w:ascii="Garamond" w:hAnsi="Garamond" w:cs="Times New Roman"/>
          <w:sz w:val="24"/>
          <w:szCs w:val="24"/>
          <w:lang w:val="fr-CA"/>
        </w:rPr>
        <w:t>à s’arrête la comparaison, car</w:t>
      </w:r>
      <w:r w:rsidR="00B570BC">
        <w:rPr>
          <w:rFonts w:ascii="Garamond" w:hAnsi="Garamond" w:cs="Times New Roman"/>
          <w:sz w:val="24"/>
          <w:szCs w:val="24"/>
          <w:lang w:val="fr-CA"/>
        </w:rPr>
        <w:t xml:space="preserve"> </w:t>
      </w:r>
      <w:r w:rsidR="00F61F03">
        <w:rPr>
          <w:rFonts w:ascii="Garamond" w:hAnsi="Garamond" w:cs="Times New Roman"/>
          <w:sz w:val="24"/>
          <w:szCs w:val="24"/>
          <w:lang w:val="fr-CA"/>
        </w:rPr>
        <w:t xml:space="preserve">le colon de </w:t>
      </w:r>
      <w:proofErr w:type="spellStart"/>
      <w:r w:rsidR="00F61F03">
        <w:rPr>
          <w:rFonts w:ascii="Garamond" w:hAnsi="Garamond" w:cs="Times New Roman"/>
          <w:sz w:val="24"/>
          <w:szCs w:val="24"/>
          <w:lang w:val="fr-CA"/>
        </w:rPr>
        <w:t>Deneault</w:t>
      </w:r>
      <w:proofErr w:type="spellEnd"/>
      <w:r w:rsidR="00E05A5C">
        <w:rPr>
          <w:rFonts w:ascii="Garamond" w:hAnsi="Garamond" w:cs="Times New Roman"/>
          <w:sz w:val="24"/>
          <w:szCs w:val="24"/>
          <w:lang w:val="fr-CA"/>
        </w:rPr>
        <w:t xml:space="preserve"> est </w:t>
      </w:r>
      <w:r w:rsidR="00B67B27">
        <w:rPr>
          <w:rFonts w:ascii="Garamond" w:hAnsi="Garamond" w:cs="Times New Roman"/>
          <w:sz w:val="24"/>
          <w:szCs w:val="24"/>
          <w:lang w:val="fr-CA"/>
        </w:rPr>
        <w:t xml:space="preserve">assimilable à </w:t>
      </w:r>
      <w:r w:rsidR="00E05A5C">
        <w:rPr>
          <w:rFonts w:ascii="Garamond" w:hAnsi="Garamond" w:cs="Times New Roman"/>
          <w:sz w:val="24"/>
          <w:szCs w:val="24"/>
          <w:lang w:val="fr-CA"/>
        </w:rPr>
        <w:t>la classe moyenne</w:t>
      </w:r>
      <w:r w:rsidR="00896005">
        <w:rPr>
          <w:rFonts w:ascii="Garamond" w:hAnsi="Garamond" w:cs="Times New Roman"/>
          <w:sz w:val="24"/>
          <w:szCs w:val="24"/>
          <w:lang w:val="fr-CA"/>
        </w:rPr>
        <w:t>; l’</w:t>
      </w:r>
      <w:r w:rsidR="00B85E37">
        <w:rPr>
          <w:rFonts w:ascii="Garamond" w:hAnsi="Garamond" w:cs="Times New Roman"/>
          <w:sz w:val="24"/>
          <w:szCs w:val="24"/>
          <w:lang w:val="fr-CA"/>
        </w:rPr>
        <w:t>auteur précise que « l’histoire des colons </w:t>
      </w:r>
      <w:r w:rsidR="00C91BD6">
        <w:rPr>
          <w:rFonts w:ascii="Garamond" w:hAnsi="Garamond" w:cs="Times New Roman"/>
          <w:sz w:val="24"/>
          <w:szCs w:val="24"/>
          <w:lang w:val="fr-CA"/>
        </w:rPr>
        <w:t>[…] accouche</w:t>
      </w:r>
      <w:r w:rsidR="00A302BE">
        <w:rPr>
          <w:rFonts w:ascii="Garamond" w:hAnsi="Garamond" w:cs="Times New Roman"/>
          <w:sz w:val="24"/>
          <w:szCs w:val="24"/>
          <w:lang w:val="fr-CA"/>
        </w:rPr>
        <w:t> » de la « classe moyenne » (</w:t>
      </w:r>
      <w:proofErr w:type="spellStart"/>
      <w:r w:rsidR="001A2CEA">
        <w:rPr>
          <w:rFonts w:ascii="Garamond" w:hAnsi="Garamond" w:cs="Times New Roman"/>
          <w:sz w:val="24"/>
          <w:szCs w:val="24"/>
          <w:lang w:val="fr-CA"/>
        </w:rPr>
        <w:t>Deneault</w:t>
      </w:r>
      <w:proofErr w:type="spellEnd"/>
      <w:r w:rsidR="001A2CEA">
        <w:rPr>
          <w:rFonts w:ascii="Garamond" w:hAnsi="Garamond" w:cs="Times New Roman"/>
          <w:sz w:val="24"/>
          <w:szCs w:val="24"/>
          <w:lang w:val="fr-CA"/>
        </w:rPr>
        <w:t xml:space="preserve"> 2020 : 13).</w:t>
      </w:r>
      <w:r w:rsidR="00C91BD6">
        <w:rPr>
          <w:rFonts w:ascii="Garamond" w:hAnsi="Garamond" w:cs="Times New Roman"/>
          <w:sz w:val="24"/>
          <w:szCs w:val="24"/>
          <w:lang w:val="fr-CA"/>
        </w:rPr>
        <w:t> </w:t>
      </w:r>
      <w:r w:rsidR="007F7F94">
        <w:rPr>
          <w:rFonts w:ascii="Garamond" w:hAnsi="Garamond" w:cs="Times New Roman"/>
          <w:sz w:val="24"/>
          <w:szCs w:val="24"/>
          <w:lang w:val="fr-CA"/>
        </w:rPr>
        <w:t xml:space="preserve">Pour le chercheur, </w:t>
      </w:r>
    </w:p>
    <w:p w14:paraId="1B089D44" w14:textId="419E9625" w:rsidR="007D2B03" w:rsidRDefault="00B61B6A" w:rsidP="00FF5A47">
      <w:pPr>
        <w:spacing w:line="240" w:lineRule="auto"/>
        <w:ind w:left="851"/>
        <w:jc w:val="both"/>
        <w:rPr>
          <w:rFonts w:ascii="Garamond" w:hAnsi="Garamond" w:cs="Times New Roman"/>
          <w:sz w:val="24"/>
          <w:szCs w:val="24"/>
          <w:lang w:val="fr-CA"/>
        </w:rPr>
      </w:pPr>
      <w:r>
        <w:rPr>
          <w:rFonts w:ascii="Garamond" w:hAnsi="Garamond" w:cs="Times New Roman"/>
          <w:sz w:val="24"/>
          <w:szCs w:val="24"/>
          <w:lang w:val="fr-CA"/>
        </w:rPr>
        <w:lastRenderedPageBreak/>
        <w:t>[</w:t>
      </w:r>
      <w:proofErr w:type="gramStart"/>
      <w:r>
        <w:rPr>
          <w:rFonts w:ascii="Garamond" w:hAnsi="Garamond" w:cs="Times New Roman"/>
          <w:sz w:val="24"/>
          <w:szCs w:val="24"/>
          <w:lang w:val="fr-CA"/>
        </w:rPr>
        <w:t>l</w:t>
      </w:r>
      <w:proofErr w:type="gramEnd"/>
      <w:r>
        <w:rPr>
          <w:rFonts w:ascii="Garamond" w:hAnsi="Garamond" w:cs="Times New Roman"/>
          <w:sz w:val="24"/>
          <w:szCs w:val="24"/>
          <w:lang w:val="fr-CA"/>
        </w:rPr>
        <w:t>]e colon, c’est l’Albertain</w:t>
      </w:r>
      <w:r w:rsidR="00D76035">
        <w:rPr>
          <w:rFonts w:ascii="Garamond" w:hAnsi="Garamond" w:cs="Times New Roman"/>
          <w:sz w:val="24"/>
          <w:szCs w:val="24"/>
          <w:lang w:val="fr-CA"/>
        </w:rPr>
        <w:t xml:space="preserve"> qui ne touche pratiquement rien du pétrole qu’exploitent des sociétés étrangères </w:t>
      </w:r>
      <w:r w:rsidR="003B776B">
        <w:rPr>
          <w:rFonts w:ascii="Garamond" w:hAnsi="Garamond" w:cs="Times New Roman"/>
          <w:sz w:val="24"/>
          <w:szCs w:val="24"/>
          <w:lang w:val="fr-CA"/>
        </w:rPr>
        <w:t xml:space="preserve">au détriment de sa sécurité ou de sa santé, en </w:t>
      </w:r>
      <w:r w:rsidR="00D93CCB">
        <w:rPr>
          <w:rFonts w:ascii="Garamond" w:hAnsi="Garamond" w:cs="Times New Roman"/>
          <w:sz w:val="24"/>
          <w:szCs w:val="24"/>
          <w:lang w:val="fr-CA"/>
        </w:rPr>
        <w:t xml:space="preserve">saccageant complètement l’habitat naturel du peuple cri du lac </w:t>
      </w:r>
      <w:proofErr w:type="spellStart"/>
      <w:r w:rsidR="007D2B03">
        <w:rPr>
          <w:rFonts w:ascii="Garamond" w:hAnsi="Garamond" w:cs="Times New Roman"/>
          <w:sz w:val="24"/>
          <w:szCs w:val="24"/>
          <w:lang w:val="fr-CA"/>
        </w:rPr>
        <w:t>Lubicon</w:t>
      </w:r>
      <w:proofErr w:type="spellEnd"/>
      <w:r w:rsidR="007D2B03">
        <w:rPr>
          <w:rFonts w:ascii="Garamond" w:hAnsi="Garamond" w:cs="Times New Roman"/>
          <w:sz w:val="24"/>
          <w:szCs w:val="24"/>
          <w:lang w:val="fr-CA"/>
        </w:rPr>
        <w:t>, et qui se console d’y trouver</w:t>
      </w:r>
      <w:r w:rsidR="00FF5A47">
        <w:rPr>
          <w:rFonts w:ascii="Garamond" w:hAnsi="Garamond" w:cs="Times New Roman"/>
          <w:sz w:val="24"/>
          <w:szCs w:val="24"/>
          <w:lang w:val="fr-CA"/>
        </w:rPr>
        <w:t xml:space="preserve"> </w:t>
      </w:r>
      <w:r w:rsidR="00983354">
        <w:rPr>
          <w:rFonts w:ascii="Garamond" w:hAnsi="Garamond" w:cs="Times New Roman"/>
          <w:sz w:val="24"/>
          <w:szCs w:val="24"/>
          <w:lang w:val="fr-CA"/>
        </w:rPr>
        <w:t xml:space="preserve">un emploi instable mais payant. </w:t>
      </w:r>
      <w:r w:rsidR="00667529">
        <w:rPr>
          <w:rFonts w:ascii="Garamond" w:hAnsi="Garamond" w:cs="Times New Roman"/>
          <w:sz w:val="24"/>
          <w:szCs w:val="24"/>
          <w:lang w:val="fr-CA"/>
        </w:rPr>
        <w:t xml:space="preserve">C’est l’Abitibien qui, </w:t>
      </w:r>
      <w:r w:rsidR="00480A4A">
        <w:rPr>
          <w:rFonts w:ascii="Garamond" w:hAnsi="Garamond" w:cs="Times New Roman"/>
          <w:sz w:val="24"/>
          <w:szCs w:val="24"/>
          <w:lang w:val="fr-CA"/>
        </w:rPr>
        <w:t>dans ses forêts et ses mines, l’imite en cela. (</w:t>
      </w:r>
      <w:proofErr w:type="spellStart"/>
      <w:r w:rsidR="00480A4A">
        <w:rPr>
          <w:rFonts w:ascii="Garamond" w:hAnsi="Garamond" w:cs="Times New Roman"/>
          <w:sz w:val="24"/>
          <w:szCs w:val="24"/>
          <w:lang w:val="fr-CA"/>
        </w:rPr>
        <w:t>Deneault</w:t>
      </w:r>
      <w:proofErr w:type="spellEnd"/>
      <w:r w:rsidR="00480A4A">
        <w:rPr>
          <w:rFonts w:ascii="Garamond" w:hAnsi="Garamond" w:cs="Times New Roman"/>
          <w:sz w:val="24"/>
          <w:szCs w:val="24"/>
          <w:lang w:val="fr-CA"/>
        </w:rPr>
        <w:t xml:space="preserve"> 2020</w:t>
      </w:r>
      <w:r w:rsidR="00834848">
        <w:rPr>
          <w:rFonts w:ascii="Garamond" w:hAnsi="Garamond" w:cs="Times New Roman"/>
          <w:sz w:val="24"/>
          <w:szCs w:val="24"/>
          <w:lang w:val="fr-CA"/>
        </w:rPr>
        <w:t> :</w:t>
      </w:r>
      <w:r w:rsidR="00480A4A">
        <w:rPr>
          <w:rFonts w:ascii="Garamond" w:hAnsi="Garamond" w:cs="Times New Roman"/>
          <w:sz w:val="24"/>
          <w:szCs w:val="24"/>
          <w:lang w:val="fr-CA"/>
        </w:rPr>
        <w:t xml:space="preserve"> </w:t>
      </w:r>
      <w:r w:rsidR="002462DC">
        <w:rPr>
          <w:rFonts w:ascii="Garamond" w:hAnsi="Garamond" w:cs="Times New Roman"/>
          <w:sz w:val="24"/>
          <w:szCs w:val="24"/>
          <w:lang w:val="fr-CA"/>
        </w:rPr>
        <w:t>14-15</w:t>
      </w:r>
      <w:r w:rsidR="00480A4A">
        <w:rPr>
          <w:rFonts w:ascii="Garamond" w:hAnsi="Garamond" w:cs="Times New Roman"/>
          <w:sz w:val="24"/>
          <w:szCs w:val="24"/>
          <w:lang w:val="fr-CA"/>
        </w:rPr>
        <w:t>)</w:t>
      </w:r>
    </w:p>
    <w:p w14:paraId="412C509C" w14:textId="5A7F7105" w:rsidR="00AE2FA1" w:rsidRPr="00824C3B" w:rsidRDefault="00AE2FA1" w:rsidP="00824C3B">
      <w:pPr>
        <w:spacing w:line="480" w:lineRule="auto"/>
        <w:jc w:val="both"/>
        <w:rPr>
          <w:rFonts w:ascii="Garamond" w:hAnsi="Garamond" w:cs="Times New Roman"/>
          <w:sz w:val="24"/>
          <w:szCs w:val="24"/>
          <w:lang w:val="fr-CA"/>
        </w:rPr>
      </w:pPr>
      <w:r w:rsidRPr="00824C3B">
        <w:rPr>
          <w:rFonts w:ascii="Garamond" w:hAnsi="Garamond" w:cs="Times New Roman"/>
          <w:sz w:val="24"/>
          <w:szCs w:val="24"/>
          <w:lang w:val="fr-CA"/>
        </w:rPr>
        <w:t xml:space="preserve">Or </w:t>
      </w:r>
      <w:r w:rsidR="00824C3B" w:rsidRPr="00824C3B">
        <w:rPr>
          <w:rFonts w:ascii="Garamond" w:hAnsi="Garamond" w:cs="Times New Roman"/>
          <w:sz w:val="24"/>
          <w:szCs w:val="24"/>
          <w:lang w:val="fr-CA"/>
        </w:rPr>
        <w:t xml:space="preserve">le </w:t>
      </w:r>
      <w:r w:rsidR="00824C3B" w:rsidRPr="00824C3B">
        <w:rPr>
          <w:rFonts w:ascii="Garamond" w:hAnsi="Garamond" w:cs="Times New Roman"/>
          <w:i/>
          <w:iCs/>
          <w:sz w:val="24"/>
          <w:szCs w:val="24"/>
          <w:lang w:val="fr-CA"/>
        </w:rPr>
        <w:t xml:space="preserve">white trash </w:t>
      </w:r>
      <w:r w:rsidR="00824C3B" w:rsidRPr="00824C3B">
        <w:rPr>
          <w:rFonts w:ascii="Garamond" w:hAnsi="Garamond" w:cs="Times New Roman"/>
          <w:sz w:val="24"/>
          <w:szCs w:val="24"/>
          <w:lang w:val="fr-CA"/>
        </w:rPr>
        <w:t>ne s</w:t>
      </w:r>
      <w:r w:rsidR="00824C3B">
        <w:rPr>
          <w:rFonts w:ascii="Garamond" w:hAnsi="Garamond" w:cs="Times New Roman"/>
          <w:sz w:val="24"/>
          <w:szCs w:val="24"/>
          <w:lang w:val="fr-CA"/>
        </w:rPr>
        <w:t>aurait être rapproché de la classe moyenne, puisque la pauvreté serait dans son ADN et constituerait l’une de ses tares indélébiles : les deux figures ne coïncident donc pas parfaitement.</w:t>
      </w:r>
    </w:p>
    <w:p w14:paraId="2B5E25DC" w14:textId="3049F48C" w:rsidR="00282226" w:rsidRPr="00D031A1" w:rsidRDefault="00441962" w:rsidP="001B6606">
      <w:pPr>
        <w:spacing w:after="0" w:line="480" w:lineRule="auto"/>
        <w:ind w:firstLine="851"/>
        <w:jc w:val="both"/>
        <w:rPr>
          <w:rFonts w:ascii="Garamond" w:hAnsi="Garamond" w:cs="Times New Roman"/>
          <w:sz w:val="24"/>
          <w:szCs w:val="24"/>
          <w:lang w:val="fr-CA"/>
        </w:rPr>
      </w:pPr>
      <w:r>
        <w:rPr>
          <w:rFonts w:ascii="Garamond" w:hAnsi="Garamond" w:cs="Times New Roman"/>
          <w:sz w:val="24"/>
          <w:szCs w:val="24"/>
          <w:lang w:val="fr-CA"/>
        </w:rPr>
        <w:t>La</w:t>
      </w:r>
      <w:r w:rsidR="00EF7C8D">
        <w:rPr>
          <w:rFonts w:ascii="Garamond" w:hAnsi="Garamond" w:cs="Times New Roman"/>
          <w:sz w:val="24"/>
          <w:szCs w:val="24"/>
          <w:lang w:val="fr-CA"/>
        </w:rPr>
        <w:t xml:space="preserve"> figure</w:t>
      </w:r>
      <w:r>
        <w:rPr>
          <w:rFonts w:ascii="Garamond" w:hAnsi="Garamond" w:cs="Times New Roman"/>
          <w:sz w:val="24"/>
          <w:szCs w:val="24"/>
          <w:lang w:val="fr-CA"/>
        </w:rPr>
        <w:t xml:space="preserve"> du </w:t>
      </w:r>
      <w:r>
        <w:rPr>
          <w:rFonts w:ascii="Garamond" w:hAnsi="Garamond" w:cs="Times New Roman"/>
          <w:i/>
          <w:iCs/>
          <w:sz w:val="24"/>
          <w:szCs w:val="24"/>
          <w:lang w:val="fr-CA"/>
        </w:rPr>
        <w:t>white trash</w:t>
      </w:r>
      <w:r w:rsidR="00EF7C8D">
        <w:rPr>
          <w:rFonts w:ascii="Garamond" w:hAnsi="Garamond" w:cs="Times New Roman"/>
          <w:sz w:val="24"/>
          <w:szCs w:val="24"/>
          <w:lang w:val="fr-CA"/>
        </w:rPr>
        <w:t xml:space="preserve"> m’apparaît</w:t>
      </w:r>
      <w:r w:rsidR="007A548D">
        <w:rPr>
          <w:rFonts w:ascii="Garamond" w:hAnsi="Garamond" w:cs="Times New Roman"/>
          <w:sz w:val="24"/>
          <w:szCs w:val="24"/>
          <w:lang w:val="fr-CA"/>
        </w:rPr>
        <w:t xml:space="preserve"> </w:t>
      </w:r>
      <w:r w:rsidR="00282226" w:rsidRPr="00384483">
        <w:rPr>
          <w:rFonts w:ascii="Garamond" w:hAnsi="Garamond" w:cs="Times New Roman"/>
          <w:sz w:val="24"/>
          <w:szCs w:val="24"/>
          <w:lang w:val="fr-CA"/>
        </w:rPr>
        <w:t>particulièrement prégnante à la fin des années 1960 et au début des années 1970</w:t>
      </w:r>
      <w:r w:rsidR="00EF7C8D">
        <w:rPr>
          <w:rFonts w:ascii="Garamond" w:hAnsi="Garamond" w:cs="Times New Roman"/>
          <w:sz w:val="24"/>
          <w:szCs w:val="24"/>
          <w:lang w:val="fr-CA"/>
        </w:rPr>
        <w:t xml:space="preserve">, en raison </w:t>
      </w:r>
      <w:r w:rsidR="00EA06B9">
        <w:rPr>
          <w:rFonts w:ascii="Garamond" w:hAnsi="Garamond" w:cs="Times New Roman"/>
          <w:sz w:val="24"/>
          <w:szCs w:val="24"/>
          <w:lang w:val="fr-CA"/>
        </w:rPr>
        <w:t xml:space="preserve">de la </w:t>
      </w:r>
      <w:r w:rsidR="00946779">
        <w:rPr>
          <w:rFonts w:ascii="Garamond" w:hAnsi="Garamond" w:cs="Times New Roman"/>
          <w:sz w:val="24"/>
          <w:szCs w:val="24"/>
          <w:lang w:val="fr-CA"/>
        </w:rPr>
        <w:t>pré</w:t>
      </w:r>
      <w:r w:rsidR="007E5487">
        <w:rPr>
          <w:rFonts w:ascii="Garamond" w:hAnsi="Garamond" w:cs="Times New Roman"/>
          <w:sz w:val="24"/>
          <w:szCs w:val="24"/>
          <w:lang w:val="fr-CA"/>
        </w:rPr>
        <w:t>dominance</w:t>
      </w:r>
      <w:r w:rsidR="00EA06B9">
        <w:rPr>
          <w:rFonts w:ascii="Garamond" w:hAnsi="Garamond" w:cs="Times New Roman"/>
          <w:sz w:val="24"/>
          <w:szCs w:val="24"/>
          <w:lang w:val="fr-CA"/>
        </w:rPr>
        <w:t xml:space="preserve"> de la rhétorique </w:t>
      </w:r>
      <w:proofErr w:type="spellStart"/>
      <w:r w:rsidR="00EA06B9">
        <w:rPr>
          <w:rFonts w:ascii="Garamond" w:hAnsi="Garamond" w:cs="Times New Roman"/>
          <w:sz w:val="24"/>
          <w:szCs w:val="24"/>
          <w:lang w:val="fr-CA"/>
        </w:rPr>
        <w:t>anti-coloniale</w:t>
      </w:r>
      <w:proofErr w:type="spellEnd"/>
      <w:r w:rsidR="003D089A">
        <w:rPr>
          <w:rFonts w:ascii="Garamond" w:hAnsi="Garamond" w:cs="Times New Roman"/>
          <w:sz w:val="24"/>
          <w:szCs w:val="24"/>
          <w:lang w:val="fr-CA"/>
        </w:rPr>
        <w:t xml:space="preserve"> qui a cours</w:t>
      </w:r>
      <w:r w:rsidR="00EA06B9">
        <w:rPr>
          <w:rFonts w:ascii="Garamond" w:hAnsi="Garamond" w:cs="Times New Roman"/>
          <w:sz w:val="24"/>
          <w:szCs w:val="24"/>
          <w:lang w:val="fr-CA"/>
        </w:rPr>
        <w:t xml:space="preserve"> dans le</w:t>
      </w:r>
      <w:r w:rsidR="00EF7C8D">
        <w:rPr>
          <w:rFonts w:ascii="Garamond" w:hAnsi="Garamond" w:cs="Times New Roman"/>
          <w:sz w:val="24"/>
          <w:szCs w:val="24"/>
          <w:lang w:val="fr-CA"/>
        </w:rPr>
        <w:t xml:space="preserve"> Québec d’alors</w:t>
      </w:r>
      <w:r w:rsidR="00282226" w:rsidRPr="00384483">
        <w:rPr>
          <w:rFonts w:ascii="Garamond" w:hAnsi="Garamond" w:cs="Times New Roman"/>
          <w:sz w:val="24"/>
          <w:szCs w:val="24"/>
          <w:lang w:val="fr-CA"/>
        </w:rPr>
        <w:t>.</w:t>
      </w:r>
      <w:r w:rsidR="00B90A68">
        <w:rPr>
          <w:rFonts w:ascii="Garamond" w:hAnsi="Garamond" w:cs="Times New Roman"/>
          <w:sz w:val="24"/>
          <w:szCs w:val="24"/>
          <w:lang w:val="fr-CA"/>
        </w:rPr>
        <w:t xml:space="preserve"> </w:t>
      </w:r>
      <w:r w:rsidR="00F86274">
        <w:rPr>
          <w:rFonts w:ascii="Garamond" w:hAnsi="Garamond" w:cs="Times New Roman"/>
          <w:sz w:val="24"/>
          <w:szCs w:val="24"/>
          <w:lang w:val="fr-CA"/>
        </w:rPr>
        <w:t xml:space="preserve">Scott </w:t>
      </w:r>
      <w:r w:rsidR="00297349">
        <w:rPr>
          <w:rFonts w:ascii="Garamond" w:hAnsi="Garamond" w:cs="Times New Roman"/>
          <w:sz w:val="24"/>
          <w:szCs w:val="24"/>
          <w:lang w:val="fr-CA"/>
        </w:rPr>
        <w:t>soulève que l</w:t>
      </w:r>
      <w:r w:rsidR="00C303DC">
        <w:rPr>
          <w:rFonts w:ascii="Garamond" w:hAnsi="Garamond" w:cs="Times New Roman"/>
          <w:sz w:val="24"/>
          <w:szCs w:val="24"/>
          <w:lang w:val="fr-CA"/>
        </w:rPr>
        <w:t>es signes afro-</w:t>
      </w:r>
      <w:r w:rsidR="00907327">
        <w:rPr>
          <w:rFonts w:ascii="Garamond" w:hAnsi="Garamond" w:cs="Times New Roman"/>
          <w:sz w:val="24"/>
          <w:szCs w:val="24"/>
          <w:lang w:val="fr-CA"/>
        </w:rPr>
        <w:t>étatsuniens et franco-québécois</w:t>
      </w:r>
      <w:r w:rsidR="00D26CAD">
        <w:rPr>
          <w:rFonts w:ascii="Garamond" w:hAnsi="Garamond" w:cs="Times New Roman"/>
          <w:sz w:val="24"/>
          <w:szCs w:val="24"/>
          <w:lang w:val="fr-CA"/>
        </w:rPr>
        <w:t xml:space="preserve"> y</w:t>
      </w:r>
      <w:r w:rsidR="00907327">
        <w:rPr>
          <w:rFonts w:ascii="Garamond" w:hAnsi="Garamond" w:cs="Times New Roman"/>
          <w:sz w:val="24"/>
          <w:szCs w:val="24"/>
          <w:lang w:val="fr-CA"/>
        </w:rPr>
        <w:t xml:space="preserve"> sont entremêlés et </w:t>
      </w:r>
      <w:r w:rsidR="00297349">
        <w:rPr>
          <w:rFonts w:ascii="Garamond" w:hAnsi="Garamond" w:cs="Times New Roman"/>
          <w:sz w:val="24"/>
          <w:szCs w:val="24"/>
          <w:lang w:val="fr-CA"/>
        </w:rPr>
        <w:t>qu’</w:t>
      </w:r>
      <w:r w:rsidR="00047014">
        <w:rPr>
          <w:rFonts w:ascii="Garamond" w:hAnsi="Garamond" w:cs="Times New Roman"/>
          <w:sz w:val="24"/>
          <w:szCs w:val="24"/>
          <w:lang w:val="fr-CA"/>
        </w:rPr>
        <w:t>o</w:t>
      </w:r>
      <w:r w:rsidR="00DB4C6B">
        <w:rPr>
          <w:rFonts w:ascii="Garamond" w:hAnsi="Garamond" w:cs="Times New Roman"/>
          <w:sz w:val="24"/>
          <w:szCs w:val="24"/>
          <w:lang w:val="fr-CA"/>
        </w:rPr>
        <w:t>n emprunte la dépossession noi</w:t>
      </w:r>
      <w:r w:rsidR="00584672">
        <w:rPr>
          <w:rFonts w:ascii="Garamond" w:hAnsi="Garamond" w:cs="Times New Roman"/>
          <w:sz w:val="24"/>
          <w:szCs w:val="24"/>
          <w:lang w:val="fr-CA"/>
        </w:rPr>
        <w:t>re</w:t>
      </w:r>
      <w:r w:rsidR="000C4ECB">
        <w:rPr>
          <w:rFonts w:ascii="Garamond" w:hAnsi="Garamond" w:cs="Times New Roman"/>
          <w:sz w:val="24"/>
          <w:szCs w:val="24"/>
          <w:lang w:val="fr-CA"/>
        </w:rPr>
        <w:t xml:space="preserve"> pour montrer que</w:t>
      </w:r>
      <w:r w:rsidR="00EF7C8D">
        <w:rPr>
          <w:rFonts w:ascii="Garamond" w:hAnsi="Garamond" w:cs="Times New Roman"/>
          <w:sz w:val="24"/>
          <w:szCs w:val="24"/>
          <w:lang w:val="fr-CA"/>
        </w:rPr>
        <w:t xml:space="preserve"> </w:t>
      </w:r>
      <w:r w:rsidR="000C4ECB">
        <w:rPr>
          <w:rFonts w:ascii="Garamond" w:hAnsi="Garamond" w:cs="Times New Roman"/>
          <w:sz w:val="24"/>
          <w:szCs w:val="24"/>
          <w:lang w:val="fr-CA"/>
        </w:rPr>
        <w:t>l</w:t>
      </w:r>
      <w:r w:rsidR="000770E9">
        <w:rPr>
          <w:rFonts w:ascii="Garamond" w:hAnsi="Garamond" w:cs="Times New Roman"/>
          <w:sz w:val="24"/>
          <w:szCs w:val="24"/>
          <w:lang w:val="fr-CA"/>
        </w:rPr>
        <w:t>es Québécoises et les Québécois</w:t>
      </w:r>
      <w:r w:rsidR="005143A3">
        <w:rPr>
          <w:rFonts w:ascii="Garamond" w:hAnsi="Garamond" w:cs="Times New Roman"/>
          <w:sz w:val="24"/>
          <w:szCs w:val="24"/>
          <w:lang w:val="fr-CA"/>
        </w:rPr>
        <w:t xml:space="preserve"> francophones</w:t>
      </w:r>
      <w:r w:rsidR="000770E9">
        <w:rPr>
          <w:rFonts w:ascii="Garamond" w:hAnsi="Garamond" w:cs="Times New Roman"/>
          <w:sz w:val="24"/>
          <w:szCs w:val="24"/>
          <w:lang w:val="fr-CA"/>
        </w:rPr>
        <w:t xml:space="preserve"> </w:t>
      </w:r>
      <w:r w:rsidR="00A152AB">
        <w:rPr>
          <w:rFonts w:ascii="Garamond" w:hAnsi="Garamond" w:cs="Times New Roman"/>
          <w:sz w:val="24"/>
          <w:szCs w:val="24"/>
          <w:lang w:val="fr-CA"/>
        </w:rPr>
        <w:t xml:space="preserve">subissent </w:t>
      </w:r>
      <w:r w:rsidR="002A3561">
        <w:rPr>
          <w:rFonts w:ascii="Garamond" w:hAnsi="Garamond" w:cs="Times New Roman"/>
          <w:sz w:val="24"/>
          <w:szCs w:val="24"/>
          <w:lang w:val="fr-CA"/>
        </w:rPr>
        <w:t>une prolétarisation systémique</w:t>
      </w:r>
      <w:r w:rsidR="00EE35BF">
        <w:rPr>
          <w:rFonts w:ascii="Garamond" w:hAnsi="Garamond" w:cs="Times New Roman"/>
          <w:sz w:val="24"/>
          <w:szCs w:val="24"/>
          <w:lang w:val="fr-CA"/>
        </w:rPr>
        <w:t xml:space="preserve"> (Scott 2014)</w:t>
      </w:r>
      <w:r w:rsidR="00D077E1">
        <w:rPr>
          <w:rFonts w:ascii="Garamond" w:hAnsi="Garamond" w:cs="Times New Roman"/>
          <w:sz w:val="24"/>
          <w:szCs w:val="24"/>
          <w:lang w:val="fr-CA"/>
        </w:rPr>
        <w:t>, montrée comme naturelle,</w:t>
      </w:r>
      <w:r w:rsidR="001F61FD">
        <w:rPr>
          <w:rFonts w:ascii="Garamond" w:hAnsi="Garamond" w:cs="Times New Roman"/>
          <w:sz w:val="24"/>
          <w:szCs w:val="24"/>
          <w:lang w:val="fr-CA"/>
        </w:rPr>
        <w:t xml:space="preserve"> </w:t>
      </w:r>
      <w:r w:rsidR="00B901E7">
        <w:rPr>
          <w:rFonts w:ascii="Garamond" w:hAnsi="Garamond" w:cs="Times New Roman"/>
          <w:sz w:val="24"/>
          <w:szCs w:val="24"/>
          <w:lang w:val="fr-CA"/>
        </w:rPr>
        <w:t>depuis plusieurs décennies</w:t>
      </w:r>
      <w:r w:rsidR="0078758D">
        <w:rPr>
          <w:rFonts w:ascii="Garamond" w:hAnsi="Garamond" w:cs="Times New Roman"/>
          <w:sz w:val="24"/>
          <w:szCs w:val="24"/>
          <w:lang w:val="fr-CA"/>
        </w:rPr>
        <w:t>.</w:t>
      </w:r>
      <w:r w:rsidR="00B901E7">
        <w:rPr>
          <w:rFonts w:ascii="Garamond" w:hAnsi="Garamond" w:cs="Times New Roman"/>
          <w:sz w:val="24"/>
          <w:szCs w:val="24"/>
          <w:lang w:val="fr-CA"/>
        </w:rPr>
        <w:t xml:space="preserve"> </w:t>
      </w:r>
      <w:r w:rsidR="0078758D">
        <w:rPr>
          <w:rFonts w:ascii="Garamond" w:hAnsi="Garamond" w:cs="Times New Roman"/>
          <w:sz w:val="24"/>
          <w:szCs w:val="24"/>
          <w:lang w:val="fr-CA"/>
        </w:rPr>
        <w:t>L</w:t>
      </w:r>
      <w:r w:rsidR="00B901E7">
        <w:rPr>
          <w:rFonts w:ascii="Garamond" w:hAnsi="Garamond" w:cs="Times New Roman"/>
          <w:sz w:val="24"/>
          <w:szCs w:val="24"/>
          <w:lang w:val="fr-CA"/>
        </w:rPr>
        <w:t xml:space="preserve">a révolte gronde, </w:t>
      </w:r>
      <w:r w:rsidR="00876FFC">
        <w:rPr>
          <w:rFonts w:ascii="Garamond" w:hAnsi="Garamond" w:cs="Times New Roman"/>
          <w:sz w:val="24"/>
          <w:szCs w:val="24"/>
          <w:lang w:val="fr-CA"/>
        </w:rPr>
        <w:t>comme en font foi les actions du Front de libération du Québec</w:t>
      </w:r>
      <w:r w:rsidR="00B14A61">
        <w:rPr>
          <w:rFonts w:ascii="Garamond" w:hAnsi="Garamond" w:cs="Times New Roman"/>
          <w:sz w:val="24"/>
          <w:szCs w:val="24"/>
          <w:lang w:val="fr-CA"/>
        </w:rPr>
        <w:t xml:space="preserve"> (FLQ), qui ont culminé avec la Crise d’Octobre 1970.</w:t>
      </w:r>
      <w:r w:rsidR="00297349">
        <w:rPr>
          <w:rFonts w:ascii="Garamond" w:hAnsi="Garamond" w:cs="Times New Roman"/>
          <w:sz w:val="24"/>
          <w:szCs w:val="24"/>
          <w:lang w:val="fr-CA"/>
        </w:rPr>
        <w:t xml:space="preserve"> </w:t>
      </w:r>
      <w:r w:rsidR="00D26CAD">
        <w:rPr>
          <w:rFonts w:ascii="Garamond" w:hAnsi="Garamond" w:cs="Times New Roman"/>
          <w:sz w:val="24"/>
          <w:szCs w:val="24"/>
          <w:lang w:val="fr-CA"/>
        </w:rPr>
        <w:t>Pour ma part, j’aimerais attirer l’attention sur les signes du</w:t>
      </w:r>
      <w:r w:rsidR="00291E49">
        <w:rPr>
          <w:rFonts w:ascii="Garamond" w:hAnsi="Garamond" w:cs="Times New Roman"/>
          <w:sz w:val="24"/>
          <w:szCs w:val="24"/>
          <w:lang w:val="fr-CA"/>
        </w:rPr>
        <w:t xml:space="preserve"> </w:t>
      </w:r>
      <w:r w:rsidR="00291E49">
        <w:rPr>
          <w:rFonts w:ascii="Garamond" w:hAnsi="Garamond" w:cs="Times New Roman"/>
          <w:i/>
          <w:iCs/>
          <w:sz w:val="24"/>
          <w:szCs w:val="24"/>
          <w:lang w:val="fr-CA"/>
        </w:rPr>
        <w:t>white trash</w:t>
      </w:r>
      <w:r w:rsidR="00291E49">
        <w:rPr>
          <w:rFonts w:ascii="Garamond" w:hAnsi="Garamond" w:cs="Times New Roman"/>
          <w:sz w:val="24"/>
          <w:szCs w:val="24"/>
          <w:lang w:val="fr-CA"/>
        </w:rPr>
        <w:t> :</w:t>
      </w:r>
      <w:r w:rsidR="00D26CAD">
        <w:rPr>
          <w:rFonts w:ascii="Garamond" w:hAnsi="Garamond" w:cs="Times New Roman"/>
          <w:sz w:val="24"/>
          <w:szCs w:val="24"/>
          <w:lang w:val="fr-CA"/>
        </w:rPr>
        <w:t xml:space="preserve"> </w:t>
      </w:r>
      <w:r w:rsidR="00291E49">
        <w:rPr>
          <w:rFonts w:ascii="Garamond" w:hAnsi="Garamond" w:cs="Times New Roman"/>
          <w:sz w:val="24"/>
          <w:szCs w:val="24"/>
          <w:lang w:val="fr-CA"/>
        </w:rPr>
        <w:t>m</w:t>
      </w:r>
      <w:r w:rsidR="00BB187C">
        <w:rPr>
          <w:rFonts w:ascii="Garamond" w:hAnsi="Garamond" w:cs="Times New Roman"/>
          <w:sz w:val="24"/>
          <w:szCs w:val="24"/>
          <w:lang w:val="fr-CA"/>
        </w:rPr>
        <w:t xml:space="preserve">ême si </w:t>
      </w:r>
      <w:r w:rsidR="009549C5">
        <w:rPr>
          <w:rFonts w:ascii="Garamond" w:hAnsi="Garamond" w:cs="Times New Roman"/>
          <w:sz w:val="24"/>
          <w:szCs w:val="24"/>
          <w:lang w:val="fr-CA"/>
        </w:rPr>
        <w:t xml:space="preserve">les auteurs à l’étude ne se réclament pas explicitement </w:t>
      </w:r>
      <w:r w:rsidR="00291E49">
        <w:rPr>
          <w:rFonts w:ascii="Garamond" w:hAnsi="Garamond" w:cs="Times New Roman"/>
          <w:sz w:val="24"/>
          <w:szCs w:val="24"/>
          <w:lang w:val="fr-CA"/>
        </w:rPr>
        <w:t>de cette figure</w:t>
      </w:r>
      <w:r w:rsidR="00CA43C4">
        <w:rPr>
          <w:rFonts w:ascii="Garamond" w:hAnsi="Garamond" w:cs="Times New Roman"/>
          <w:sz w:val="24"/>
          <w:szCs w:val="24"/>
          <w:lang w:val="fr-CA"/>
        </w:rPr>
        <w:t xml:space="preserve">, </w:t>
      </w:r>
      <w:r w:rsidR="00291E49">
        <w:rPr>
          <w:rFonts w:ascii="Garamond" w:hAnsi="Garamond" w:cs="Times New Roman"/>
          <w:sz w:val="24"/>
          <w:szCs w:val="24"/>
          <w:lang w:val="fr-CA"/>
        </w:rPr>
        <w:t>elle</w:t>
      </w:r>
      <w:r w:rsidR="001F0CD4">
        <w:rPr>
          <w:rFonts w:ascii="Garamond" w:hAnsi="Garamond" w:cs="Times New Roman"/>
          <w:sz w:val="24"/>
          <w:szCs w:val="24"/>
          <w:lang w:val="fr-CA"/>
        </w:rPr>
        <w:t xml:space="preserve"> est néanmoins </w:t>
      </w:r>
      <w:r w:rsidR="00D81618">
        <w:rPr>
          <w:rFonts w:ascii="Garamond" w:hAnsi="Garamond" w:cs="Times New Roman"/>
          <w:sz w:val="24"/>
          <w:szCs w:val="24"/>
          <w:lang w:val="fr-CA"/>
        </w:rPr>
        <w:t xml:space="preserve">à l’œuvre dans la rhétorique </w:t>
      </w:r>
      <w:proofErr w:type="spellStart"/>
      <w:r w:rsidR="00D81618">
        <w:rPr>
          <w:rFonts w:ascii="Garamond" w:hAnsi="Garamond" w:cs="Times New Roman"/>
          <w:sz w:val="24"/>
          <w:szCs w:val="24"/>
          <w:lang w:val="fr-CA"/>
        </w:rPr>
        <w:t>anti</w:t>
      </w:r>
      <w:r w:rsidR="00DC09A3">
        <w:rPr>
          <w:rFonts w:ascii="Garamond" w:hAnsi="Garamond" w:cs="Times New Roman"/>
          <w:sz w:val="24"/>
          <w:szCs w:val="24"/>
          <w:lang w:val="fr-CA"/>
        </w:rPr>
        <w:t>-</w:t>
      </w:r>
      <w:r w:rsidR="00D81618">
        <w:rPr>
          <w:rFonts w:ascii="Garamond" w:hAnsi="Garamond" w:cs="Times New Roman"/>
          <w:sz w:val="24"/>
          <w:szCs w:val="24"/>
          <w:lang w:val="fr-CA"/>
        </w:rPr>
        <w:t>coloniale</w:t>
      </w:r>
      <w:proofErr w:type="spellEnd"/>
      <w:r w:rsidR="00D81618">
        <w:rPr>
          <w:rFonts w:ascii="Garamond" w:hAnsi="Garamond" w:cs="Times New Roman"/>
          <w:sz w:val="24"/>
          <w:szCs w:val="24"/>
          <w:lang w:val="fr-CA"/>
        </w:rPr>
        <w:t xml:space="preserve"> déployée dans l’écriture</w:t>
      </w:r>
      <w:r w:rsidR="00D56528">
        <w:rPr>
          <w:rFonts w:ascii="Garamond" w:hAnsi="Garamond" w:cs="Times New Roman"/>
          <w:sz w:val="24"/>
          <w:szCs w:val="24"/>
          <w:lang w:val="fr-CA"/>
        </w:rPr>
        <w:t>.</w:t>
      </w:r>
      <w:r w:rsidR="001F61FD">
        <w:rPr>
          <w:rFonts w:ascii="Garamond" w:hAnsi="Garamond" w:cs="Times New Roman"/>
          <w:sz w:val="24"/>
          <w:szCs w:val="24"/>
          <w:lang w:val="fr-CA"/>
        </w:rPr>
        <w:t xml:space="preserve"> </w:t>
      </w:r>
      <w:r w:rsidR="00282226" w:rsidRPr="00384483">
        <w:rPr>
          <w:rFonts w:ascii="Garamond" w:hAnsi="Garamond" w:cs="Times New Roman"/>
          <w:sz w:val="24"/>
          <w:szCs w:val="24"/>
          <w:lang w:val="fr-CA"/>
        </w:rPr>
        <w:t xml:space="preserve">Le </w:t>
      </w:r>
      <w:r w:rsidR="00282226" w:rsidRPr="00384483">
        <w:rPr>
          <w:rFonts w:ascii="Garamond" w:hAnsi="Garamond" w:cs="Times New Roman"/>
          <w:i/>
          <w:iCs/>
          <w:sz w:val="24"/>
          <w:szCs w:val="24"/>
          <w:lang w:val="fr-CA"/>
        </w:rPr>
        <w:t xml:space="preserve">white trash </w:t>
      </w:r>
      <w:r w:rsidR="00282226" w:rsidRPr="00384483">
        <w:rPr>
          <w:rFonts w:ascii="Garamond" w:hAnsi="Garamond" w:cs="Times New Roman"/>
          <w:sz w:val="24"/>
          <w:szCs w:val="24"/>
          <w:lang w:val="fr-CA"/>
        </w:rPr>
        <w:t>du Québec se distingue de celui de ses voisins du sud par l’impossibilité de sa valorisation : cette identité, qui demande à être dépassée, n’est appropriée que pour exacerber le statut de colonisé du peuple québécois</w:t>
      </w:r>
      <w:r w:rsidR="0051767B">
        <w:rPr>
          <w:rFonts w:ascii="Garamond" w:hAnsi="Garamond" w:cs="Times New Roman"/>
          <w:sz w:val="24"/>
          <w:szCs w:val="24"/>
          <w:lang w:val="fr-CA"/>
        </w:rPr>
        <w:t>, dans la foulée d</w:t>
      </w:r>
      <w:r w:rsidR="00100E83">
        <w:rPr>
          <w:rFonts w:ascii="Garamond" w:hAnsi="Garamond" w:cs="Times New Roman"/>
          <w:sz w:val="24"/>
          <w:szCs w:val="24"/>
          <w:lang w:val="fr-CA"/>
        </w:rPr>
        <w:t>’</w:t>
      </w:r>
      <w:r w:rsidR="0051767B">
        <w:rPr>
          <w:rFonts w:ascii="Garamond" w:hAnsi="Garamond" w:cs="Times New Roman"/>
          <w:sz w:val="24"/>
          <w:szCs w:val="24"/>
          <w:lang w:val="fr-CA"/>
        </w:rPr>
        <w:t>u</w:t>
      </w:r>
      <w:r w:rsidR="00100E83">
        <w:rPr>
          <w:rFonts w:ascii="Garamond" w:hAnsi="Garamond" w:cs="Times New Roman"/>
          <w:sz w:val="24"/>
          <w:szCs w:val="24"/>
          <w:lang w:val="fr-CA"/>
        </w:rPr>
        <w:t>n</w:t>
      </w:r>
      <w:r w:rsidR="0051767B">
        <w:rPr>
          <w:rFonts w:ascii="Garamond" w:hAnsi="Garamond" w:cs="Times New Roman"/>
          <w:sz w:val="24"/>
          <w:szCs w:val="24"/>
          <w:lang w:val="fr-CA"/>
        </w:rPr>
        <w:t xml:space="preserve"> discours </w:t>
      </w:r>
      <w:r w:rsidR="00E40EB1">
        <w:rPr>
          <w:rFonts w:ascii="Garamond" w:hAnsi="Garamond" w:cs="Times New Roman"/>
          <w:sz w:val="24"/>
          <w:szCs w:val="24"/>
          <w:lang w:val="fr-CA"/>
        </w:rPr>
        <w:t>« </w:t>
      </w:r>
      <w:r w:rsidR="0051767B">
        <w:rPr>
          <w:rFonts w:ascii="Garamond" w:hAnsi="Garamond" w:cs="Times New Roman"/>
          <w:sz w:val="24"/>
          <w:szCs w:val="24"/>
          <w:lang w:val="fr-CA"/>
        </w:rPr>
        <w:t>anticolonialiste</w:t>
      </w:r>
      <w:r w:rsidR="00E40EB1">
        <w:rPr>
          <w:rFonts w:ascii="Garamond" w:hAnsi="Garamond" w:cs="Times New Roman"/>
          <w:sz w:val="24"/>
          <w:szCs w:val="24"/>
          <w:lang w:val="fr-CA"/>
        </w:rPr>
        <w:t> »</w:t>
      </w:r>
      <w:r w:rsidR="00282226" w:rsidRPr="00384483">
        <w:rPr>
          <w:rFonts w:ascii="Garamond" w:hAnsi="Garamond" w:cs="Times New Roman"/>
          <w:sz w:val="24"/>
          <w:szCs w:val="24"/>
          <w:lang w:val="fr-CA"/>
        </w:rPr>
        <w:t xml:space="preserve">. </w:t>
      </w:r>
      <w:r w:rsidR="00B80B96">
        <w:rPr>
          <w:rFonts w:ascii="Garamond" w:hAnsi="Garamond" w:cs="Times New Roman"/>
          <w:sz w:val="24"/>
          <w:szCs w:val="24"/>
          <w:lang w:val="fr-CA"/>
        </w:rPr>
        <w:t>L</w:t>
      </w:r>
      <w:r w:rsidR="00D031A1">
        <w:rPr>
          <w:rFonts w:ascii="Garamond" w:hAnsi="Garamond" w:cs="Times New Roman"/>
          <w:sz w:val="24"/>
          <w:szCs w:val="24"/>
          <w:lang w:val="fr-CA"/>
        </w:rPr>
        <w:t xml:space="preserve">es années 1960 et 1970 forment un terreau fertile à l’analyse du </w:t>
      </w:r>
      <w:r w:rsidR="00D031A1">
        <w:rPr>
          <w:rFonts w:ascii="Garamond" w:hAnsi="Garamond" w:cs="Times New Roman"/>
          <w:i/>
          <w:iCs/>
          <w:sz w:val="24"/>
          <w:szCs w:val="24"/>
          <w:lang w:val="fr-CA"/>
        </w:rPr>
        <w:t xml:space="preserve">white trash </w:t>
      </w:r>
      <w:r w:rsidR="00D031A1">
        <w:rPr>
          <w:rFonts w:ascii="Garamond" w:hAnsi="Garamond" w:cs="Times New Roman"/>
          <w:sz w:val="24"/>
          <w:szCs w:val="24"/>
          <w:lang w:val="fr-CA"/>
        </w:rPr>
        <w:t>dans la culture québécoise</w:t>
      </w:r>
      <w:r w:rsidR="003F3C0D">
        <w:rPr>
          <w:rFonts w:ascii="Garamond" w:hAnsi="Garamond" w:cs="Times New Roman"/>
          <w:sz w:val="24"/>
          <w:szCs w:val="24"/>
          <w:lang w:val="fr-CA"/>
        </w:rPr>
        <w:t xml:space="preserve">, et pour cette raison, je me focaliserai en grande partie sur deux œuvres issues de cette période de </w:t>
      </w:r>
      <w:r w:rsidR="00330FC2">
        <w:rPr>
          <w:rFonts w:ascii="Garamond" w:hAnsi="Garamond" w:cs="Times New Roman"/>
          <w:sz w:val="24"/>
          <w:szCs w:val="24"/>
          <w:lang w:val="fr-CA"/>
        </w:rPr>
        <w:t>profonds bouleversements sur fond de misère franco-héréditaire.</w:t>
      </w:r>
    </w:p>
    <w:p w14:paraId="0AC7A0F5" w14:textId="77777777" w:rsidR="0057231A" w:rsidRDefault="0057231A" w:rsidP="00282226">
      <w:pPr>
        <w:spacing w:line="480" w:lineRule="auto"/>
        <w:jc w:val="both"/>
        <w:rPr>
          <w:rFonts w:ascii="Garamond" w:hAnsi="Garamond" w:cs="Times New Roman"/>
          <w:b/>
          <w:bCs/>
          <w:sz w:val="24"/>
          <w:szCs w:val="24"/>
          <w:lang w:val="fr-CA"/>
        </w:rPr>
      </w:pPr>
    </w:p>
    <w:p w14:paraId="716460C2" w14:textId="2AFEC490" w:rsidR="00282226" w:rsidRPr="00384483" w:rsidRDefault="00282226" w:rsidP="00282226">
      <w:pPr>
        <w:spacing w:line="480" w:lineRule="auto"/>
        <w:jc w:val="both"/>
        <w:rPr>
          <w:rFonts w:ascii="Garamond" w:hAnsi="Garamond" w:cs="Times New Roman"/>
          <w:b/>
          <w:bCs/>
          <w:sz w:val="24"/>
          <w:szCs w:val="24"/>
          <w:lang w:val="fr-CA"/>
        </w:rPr>
      </w:pPr>
      <w:r w:rsidRPr="00384483">
        <w:rPr>
          <w:rFonts w:ascii="Garamond" w:hAnsi="Garamond" w:cs="Times New Roman"/>
          <w:b/>
          <w:bCs/>
          <w:sz w:val="24"/>
          <w:szCs w:val="24"/>
          <w:lang w:val="fr-CA"/>
        </w:rPr>
        <w:t xml:space="preserve">Le </w:t>
      </w:r>
      <w:r w:rsidRPr="00384483">
        <w:rPr>
          <w:rFonts w:ascii="Garamond" w:hAnsi="Garamond" w:cs="Times New Roman"/>
          <w:b/>
          <w:bCs/>
          <w:i/>
          <w:iCs/>
          <w:sz w:val="24"/>
          <w:szCs w:val="24"/>
          <w:lang w:val="fr-CA"/>
        </w:rPr>
        <w:t xml:space="preserve">white trash </w:t>
      </w:r>
      <w:r w:rsidRPr="00384483">
        <w:rPr>
          <w:rFonts w:ascii="Garamond" w:hAnsi="Garamond" w:cs="Times New Roman"/>
          <w:b/>
          <w:bCs/>
          <w:sz w:val="24"/>
          <w:szCs w:val="24"/>
          <w:lang w:val="fr-CA"/>
        </w:rPr>
        <w:t>chez Pierre Vallières et Victor-Lévy Beaulieu</w:t>
      </w:r>
    </w:p>
    <w:p w14:paraId="60C2D18B" w14:textId="2B5D8801" w:rsidR="00554A47" w:rsidRDefault="004A25A2" w:rsidP="00282226">
      <w:pPr>
        <w:spacing w:after="0" w:line="480" w:lineRule="auto"/>
        <w:jc w:val="both"/>
        <w:rPr>
          <w:rFonts w:ascii="Garamond" w:hAnsi="Garamond" w:cs="Times New Roman"/>
          <w:sz w:val="24"/>
          <w:szCs w:val="24"/>
          <w:lang w:val="fr-CA"/>
        </w:rPr>
      </w:pPr>
      <w:r>
        <w:rPr>
          <w:rFonts w:ascii="Garamond" w:hAnsi="Garamond" w:cs="Times New Roman"/>
          <w:sz w:val="24"/>
          <w:szCs w:val="24"/>
          <w:lang w:val="fr-CA"/>
        </w:rPr>
        <w:lastRenderedPageBreak/>
        <w:t>L’</w:t>
      </w:r>
      <w:r w:rsidR="00282226" w:rsidRPr="00384483">
        <w:rPr>
          <w:rFonts w:ascii="Garamond" w:hAnsi="Garamond" w:cs="Times New Roman"/>
          <w:sz w:val="24"/>
          <w:szCs w:val="24"/>
          <w:lang w:val="fr-CA"/>
        </w:rPr>
        <w:t>essai</w:t>
      </w:r>
      <w:r>
        <w:rPr>
          <w:rFonts w:ascii="Garamond" w:hAnsi="Garamond" w:cs="Times New Roman"/>
          <w:sz w:val="24"/>
          <w:szCs w:val="24"/>
          <w:lang w:val="fr-CA"/>
        </w:rPr>
        <w:t xml:space="preserve"> de Vallières, rédigé en prison</w:t>
      </w:r>
      <w:r w:rsidR="00E0068D">
        <w:rPr>
          <w:rFonts w:ascii="Garamond" w:hAnsi="Garamond" w:cs="Times New Roman"/>
          <w:sz w:val="24"/>
          <w:szCs w:val="24"/>
          <w:lang w:val="fr-CA"/>
        </w:rPr>
        <w:t xml:space="preserve"> et publié en février 1968</w:t>
      </w:r>
      <w:r>
        <w:rPr>
          <w:rFonts w:ascii="Garamond" w:hAnsi="Garamond" w:cs="Times New Roman"/>
          <w:sz w:val="24"/>
          <w:szCs w:val="24"/>
          <w:lang w:val="fr-CA"/>
        </w:rPr>
        <w:t xml:space="preserve">, est rapidement devenu </w:t>
      </w:r>
      <w:r w:rsidR="00406ABA">
        <w:rPr>
          <w:rFonts w:ascii="Garamond" w:hAnsi="Garamond" w:cs="Times New Roman"/>
          <w:sz w:val="24"/>
          <w:szCs w:val="24"/>
          <w:lang w:val="fr-CA"/>
        </w:rPr>
        <w:t>un incontournable</w:t>
      </w:r>
      <w:r w:rsidR="003F5791">
        <w:rPr>
          <w:rFonts w:ascii="Garamond" w:hAnsi="Garamond" w:cs="Times New Roman"/>
          <w:sz w:val="24"/>
          <w:szCs w:val="24"/>
          <w:lang w:val="fr-CA"/>
        </w:rPr>
        <w:t xml:space="preserve"> du discours</w:t>
      </w:r>
      <w:r w:rsidR="000C144C">
        <w:rPr>
          <w:rFonts w:ascii="Garamond" w:hAnsi="Garamond" w:cs="Times New Roman"/>
          <w:sz w:val="24"/>
          <w:szCs w:val="24"/>
          <w:lang w:val="fr-CA"/>
        </w:rPr>
        <w:t xml:space="preserve"> révolutionnaire québécois.</w:t>
      </w:r>
      <w:r w:rsidR="00282226" w:rsidRPr="00384483">
        <w:rPr>
          <w:rFonts w:ascii="Garamond" w:hAnsi="Garamond" w:cs="Times New Roman"/>
          <w:sz w:val="24"/>
          <w:szCs w:val="24"/>
          <w:lang w:val="fr-CA"/>
        </w:rPr>
        <w:t xml:space="preserve"> Vallières s’applique à exposer le système à l’origine de l’oppression et du statut de subalterne des Québécois</w:t>
      </w:r>
      <w:r w:rsidR="00356E01">
        <w:rPr>
          <w:rStyle w:val="Appelnotedebasdep"/>
          <w:rFonts w:ascii="Garamond" w:hAnsi="Garamond" w:cs="Times New Roman"/>
          <w:sz w:val="24"/>
          <w:szCs w:val="24"/>
          <w:lang w:val="fr-CA"/>
        </w:rPr>
        <w:footnoteReference w:id="3"/>
      </w:r>
      <w:r w:rsidR="00282226" w:rsidRPr="00384483">
        <w:rPr>
          <w:rFonts w:ascii="Garamond" w:hAnsi="Garamond" w:cs="Times New Roman"/>
          <w:sz w:val="24"/>
          <w:szCs w:val="24"/>
          <w:lang w:val="fr-CA"/>
        </w:rPr>
        <w:t xml:space="preserve"> francophones et blancs, tout en invitant ces derniers à la révolte. Pour ce faire, l’essayiste emploie</w:t>
      </w:r>
      <w:r w:rsidR="00D16F9B">
        <w:rPr>
          <w:rFonts w:ascii="Garamond" w:hAnsi="Garamond" w:cs="Times New Roman"/>
          <w:sz w:val="24"/>
          <w:szCs w:val="24"/>
          <w:lang w:val="fr-CA"/>
        </w:rPr>
        <w:t xml:space="preserve"> et cherche à déconstruire</w:t>
      </w:r>
      <w:r w:rsidR="00282226" w:rsidRPr="00384483">
        <w:rPr>
          <w:rFonts w:ascii="Garamond" w:hAnsi="Garamond" w:cs="Times New Roman"/>
          <w:sz w:val="24"/>
          <w:szCs w:val="24"/>
          <w:lang w:val="fr-CA"/>
        </w:rPr>
        <w:t xml:space="preserve"> la figure du </w:t>
      </w:r>
      <w:r w:rsidR="00282226" w:rsidRPr="00384483">
        <w:rPr>
          <w:rFonts w:ascii="Garamond" w:hAnsi="Garamond" w:cs="Times New Roman"/>
          <w:i/>
          <w:iCs/>
          <w:sz w:val="24"/>
          <w:szCs w:val="24"/>
          <w:lang w:val="fr-CA"/>
        </w:rPr>
        <w:t>white trash</w:t>
      </w:r>
      <w:r w:rsidR="00282226" w:rsidRPr="00384483">
        <w:rPr>
          <w:rFonts w:ascii="Garamond" w:hAnsi="Garamond" w:cs="Times New Roman"/>
          <w:sz w:val="24"/>
          <w:szCs w:val="24"/>
          <w:lang w:val="fr-CA"/>
        </w:rPr>
        <w:t xml:space="preserve">, mais sans la nommer. L’expression </w:t>
      </w:r>
      <w:r w:rsidR="00282226" w:rsidRPr="00384483">
        <w:rPr>
          <w:rFonts w:ascii="Garamond" w:hAnsi="Garamond" w:cs="Times New Roman"/>
          <w:i/>
          <w:iCs/>
          <w:sz w:val="24"/>
          <w:szCs w:val="24"/>
          <w:lang w:val="fr-CA"/>
        </w:rPr>
        <w:t>white trash</w:t>
      </w:r>
      <w:r w:rsidR="00282226" w:rsidRPr="00384483">
        <w:rPr>
          <w:rFonts w:ascii="Garamond" w:hAnsi="Garamond" w:cs="Times New Roman"/>
          <w:sz w:val="24"/>
          <w:szCs w:val="24"/>
          <w:lang w:val="fr-CA"/>
        </w:rPr>
        <w:t xml:space="preserve">, interchangeable avec le </w:t>
      </w:r>
      <w:r w:rsidR="00C428C4">
        <w:rPr>
          <w:rFonts w:ascii="Garamond" w:hAnsi="Garamond" w:cs="Times New Roman"/>
          <w:sz w:val="24"/>
          <w:szCs w:val="24"/>
          <w:lang w:val="fr-CA"/>
        </w:rPr>
        <w:t>mot en « n </w:t>
      </w:r>
      <w:proofErr w:type="gramStart"/>
      <w:r w:rsidR="00C428C4">
        <w:rPr>
          <w:rFonts w:ascii="Garamond" w:hAnsi="Garamond" w:cs="Times New Roman"/>
          <w:sz w:val="24"/>
          <w:szCs w:val="24"/>
          <w:lang w:val="fr-CA"/>
        </w:rPr>
        <w:t>»</w:t>
      </w:r>
      <w:r w:rsidR="00372D7B">
        <w:rPr>
          <w:rFonts w:ascii="Garamond" w:hAnsi="Garamond" w:cs="Times New Roman"/>
          <w:sz w:val="24"/>
          <w:szCs w:val="24"/>
          <w:lang w:val="fr-CA"/>
        </w:rPr>
        <w:t xml:space="preserve"> </w:t>
      </w:r>
      <w:r w:rsidR="00282226" w:rsidRPr="00384483">
        <w:rPr>
          <w:rFonts w:ascii="Garamond" w:hAnsi="Garamond" w:cs="Times New Roman"/>
          <w:sz w:val="24"/>
          <w:szCs w:val="24"/>
          <w:lang w:val="fr-CA"/>
        </w:rPr>
        <w:t xml:space="preserve"> dans</w:t>
      </w:r>
      <w:proofErr w:type="gramEnd"/>
      <w:r w:rsidR="00282226" w:rsidRPr="00384483">
        <w:rPr>
          <w:rFonts w:ascii="Garamond" w:hAnsi="Garamond" w:cs="Times New Roman"/>
          <w:sz w:val="24"/>
          <w:szCs w:val="24"/>
          <w:lang w:val="fr-CA"/>
        </w:rPr>
        <w:t xml:space="preserve"> le propos de Vallières, aurait été un choix plus heureux et plus exact.</w:t>
      </w:r>
      <w:r w:rsidR="00D624F4">
        <w:rPr>
          <w:rFonts w:ascii="Garamond" w:hAnsi="Garamond" w:cs="Times New Roman"/>
          <w:sz w:val="24"/>
          <w:szCs w:val="24"/>
          <w:lang w:val="fr-CA"/>
        </w:rPr>
        <w:t xml:space="preserve"> </w:t>
      </w:r>
      <w:r w:rsidR="00CB1461">
        <w:rPr>
          <w:rFonts w:ascii="Garamond" w:hAnsi="Garamond" w:cs="Times New Roman"/>
          <w:sz w:val="24"/>
          <w:szCs w:val="24"/>
          <w:lang w:val="fr-CA"/>
        </w:rPr>
        <w:t>Fait intéressant</w:t>
      </w:r>
      <w:r w:rsidR="00867C99">
        <w:rPr>
          <w:rFonts w:ascii="Garamond" w:hAnsi="Garamond" w:cs="Times New Roman"/>
          <w:sz w:val="24"/>
          <w:szCs w:val="24"/>
          <w:lang w:val="fr-CA"/>
        </w:rPr>
        <w:t>,</w:t>
      </w:r>
      <w:r w:rsidR="0075753E">
        <w:rPr>
          <w:rFonts w:ascii="Garamond" w:hAnsi="Garamond" w:cs="Times New Roman"/>
          <w:sz w:val="24"/>
          <w:szCs w:val="24"/>
          <w:lang w:val="fr-CA"/>
        </w:rPr>
        <w:t xml:space="preserve"> le syntagme</w:t>
      </w:r>
      <w:r w:rsidR="00867C99">
        <w:rPr>
          <w:rFonts w:ascii="Garamond" w:hAnsi="Garamond" w:cs="Times New Roman"/>
          <w:sz w:val="24"/>
          <w:szCs w:val="24"/>
          <w:lang w:val="fr-CA"/>
        </w:rPr>
        <w:t xml:space="preserve"> </w:t>
      </w:r>
      <w:r w:rsidR="008C0CB6">
        <w:rPr>
          <w:rFonts w:ascii="Garamond" w:hAnsi="Garamond" w:cs="Times New Roman"/>
          <w:sz w:val="24"/>
          <w:szCs w:val="24"/>
          <w:lang w:val="fr-CA"/>
        </w:rPr>
        <w:t>« </w:t>
      </w:r>
      <w:r w:rsidR="00770995">
        <w:rPr>
          <w:rFonts w:ascii="Garamond" w:hAnsi="Garamond" w:cs="Times New Roman"/>
          <w:sz w:val="24"/>
          <w:szCs w:val="24"/>
          <w:lang w:val="fr-CA"/>
        </w:rPr>
        <w:t>white n******</w:t>
      </w:r>
      <w:r w:rsidR="008C0CB6">
        <w:rPr>
          <w:rFonts w:ascii="Garamond" w:hAnsi="Garamond" w:cs="Times New Roman"/>
          <w:sz w:val="24"/>
          <w:szCs w:val="24"/>
          <w:lang w:val="fr-CA"/>
        </w:rPr>
        <w:t> »</w:t>
      </w:r>
      <w:r w:rsidR="000F7F0E">
        <w:rPr>
          <w:rFonts w:ascii="Garamond" w:hAnsi="Garamond" w:cs="Times New Roman"/>
          <w:sz w:val="24"/>
          <w:szCs w:val="24"/>
          <w:lang w:val="fr-CA"/>
        </w:rPr>
        <w:t xml:space="preserve"> est aussi en utilisation dans le contexte étatsunien </w:t>
      </w:r>
      <w:r w:rsidR="002B061A" w:rsidRPr="00647853">
        <w:rPr>
          <w:rFonts w:ascii="Times New Roman" w:hAnsi="Times New Roman" w:cs="Times New Roman"/>
          <w:sz w:val="24"/>
          <w:szCs w:val="24"/>
          <w:lang w:val="fr-CA"/>
        </w:rPr>
        <w:t>–</w:t>
      </w:r>
      <w:r w:rsidR="000F7F0E">
        <w:rPr>
          <w:rFonts w:ascii="Garamond" w:hAnsi="Garamond" w:cs="Times New Roman"/>
          <w:sz w:val="24"/>
          <w:szCs w:val="24"/>
          <w:lang w:val="fr-CA"/>
        </w:rPr>
        <w:t xml:space="preserve"> et donc anglophone </w:t>
      </w:r>
      <w:r w:rsidR="002B061A" w:rsidRPr="00647853">
        <w:rPr>
          <w:rFonts w:ascii="Times New Roman" w:hAnsi="Times New Roman" w:cs="Times New Roman"/>
          <w:sz w:val="24"/>
          <w:szCs w:val="24"/>
          <w:lang w:val="fr-CA"/>
        </w:rPr>
        <w:t>–</w:t>
      </w:r>
      <w:r w:rsidR="00B4169A">
        <w:rPr>
          <w:rFonts w:ascii="Garamond" w:hAnsi="Garamond" w:cs="Times New Roman"/>
          <w:sz w:val="24"/>
          <w:szCs w:val="24"/>
          <w:lang w:val="fr-CA"/>
        </w:rPr>
        <w:t xml:space="preserve">, car </w:t>
      </w:r>
      <w:proofErr w:type="spellStart"/>
      <w:r w:rsidR="00B4169A">
        <w:rPr>
          <w:rFonts w:ascii="Garamond" w:hAnsi="Garamond" w:cs="Times New Roman"/>
          <w:sz w:val="24"/>
          <w:szCs w:val="24"/>
          <w:lang w:val="fr-CA"/>
        </w:rPr>
        <w:t>Isenberg</w:t>
      </w:r>
      <w:proofErr w:type="spellEnd"/>
      <w:r w:rsidR="0075753E">
        <w:rPr>
          <w:rFonts w:ascii="Garamond" w:hAnsi="Garamond" w:cs="Times New Roman"/>
          <w:sz w:val="24"/>
          <w:szCs w:val="24"/>
          <w:lang w:val="fr-CA"/>
        </w:rPr>
        <w:t xml:space="preserve"> le liste parmi les synonymes de </w:t>
      </w:r>
      <w:r w:rsidR="0075753E">
        <w:rPr>
          <w:rFonts w:ascii="Garamond" w:hAnsi="Garamond" w:cs="Times New Roman"/>
          <w:i/>
          <w:iCs/>
          <w:sz w:val="24"/>
          <w:szCs w:val="24"/>
          <w:lang w:val="fr-CA"/>
        </w:rPr>
        <w:t xml:space="preserve">white trash </w:t>
      </w:r>
      <w:r w:rsidR="0075753E">
        <w:rPr>
          <w:rFonts w:ascii="Garamond" w:hAnsi="Garamond" w:cs="Times New Roman"/>
          <w:sz w:val="24"/>
          <w:szCs w:val="24"/>
          <w:lang w:val="fr-CA"/>
        </w:rPr>
        <w:t>(</w:t>
      </w:r>
      <w:r w:rsidR="00451326">
        <w:rPr>
          <w:rFonts w:ascii="Garamond" w:hAnsi="Garamond" w:cs="Times New Roman"/>
          <w:sz w:val="24"/>
          <w:szCs w:val="24"/>
          <w:lang w:val="fr-CA"/>
        </w:rPr>
        <w:t>2017 : 320).</w:t>
      </w:r>
      <w:r w:rsidR="007D5645">
        <w:rPr>
          <w:rFonts w:ascii="Garamond" w:hAnsi="Garamond" w:cs="Times New Roman"/>
          <w:sz w:val="24"/>
          <w:szCs w:val="24"/>
          <w:lang w:val="fr-CA"/>
        </w:rPr>
        <w:t xml:space="preserve"> </w:t>
      </w:r>
      <w:r w:rsidR="00787924">
        <w:rPr>
          <w:rFonts w:ascii="Garamond" w:hAnsi="Garamond" w:cs="Times New Roman"/>
          <w:sz w:val="24"/>
          <w:szCs w:val="24"/>
          <w:lang w:val="fr-CA"/>
        </w:rPr>
        <w:t>Selon moi</w:t>
      </w:r>
      <w:r w:rsidR="0042250F">
        <w:rPr>
          <w:rFonts w:ascii="Garamond" w:hAnsi="Garamond" w:cs="Times New Roman"/>
          <w:sz w:val="24"/>
          <w:szCs w:val="24"/>
          <w:lang w:val="fr-CA"/>
        </w:rPr>
        <w:t>,</w:t>
      </w:r>
      <w:r w:rsidR="0087453D">
        <w:rPr>
          <w:rFonts w:ascii="Garamond" w:hAnsi="Garamond" w:cs="Times New Roman"/>
          <w:sz w:val="24"/>
          <w:szCs w:val="24"/>
          <w:lang w:val="fr-CA"/>
        </w:rPr>
        <w:t xml:space="preserve"> </w:t>
      </w:r>
      <w:r w:rsidR="003A41FC">
        <w:rPr>
          <w:rFonts w:ascii="Garamond" w:hAnsi="Garamond" w:cs="Times New Roman"/>
          <w:sz w:val="24"/>
          <w:szCs w:val="24"/>
          <w:lang w:val="fr-CA"/>
        </w:rPr>
        <w:t>l</w:t>
      </w:r>
      <w:r w:rsidR="00D60EF5">
        <w:rPr>
          <w:rFonts w:ascii="Garamond" w:hAnsi="Garamond" w:cs="Times New Roman"/>
          <w:sz w:val="24"/>
          <w:szCs w:val="24"/>
          <w:lang w:val="fr-CA"/>
        </w:rPr>
        <w:t>a</w:t>
      </w:r>
      <w:r w:rsidR="003A41FC">
        <w:rPr>
          <w:rFonts w:ascii="Garamond" w:hAnsi="Garamond" w:cs="Times New Roman"/>
          <w:sz w:val="24"/>
          <w:szCs w:val="24"/>
          <w:lang w:val="fr-CA"/>
        </w:rPr>
        <w:t xml:space="preserve"> formulation « n***** blancs »</w:t>
      </w:r>
      <w:r w:rsidR="00D60EF5">
        <w:rPr>
          <w:rFonts w:ascii="Garamond" w:hAnsi="Garamond" w:cs="Times New Roman"/>
          <w:sz w:val="24"/>
          <w:szCs w:val="24"/>
          <w:lang w:val="fr-CA"/>
        </w:rPr>
        <w:t>,</w:t>
      </w:r>
      <w:r w:rsidR="003A41FC">
        <w:rPr>
          <w:rFonts w:ascii="Garamond" w:hAnsi="Garamond" w:cs="Times New Roman"/>
          <w:sz w:val="24"/>
          <w:szCs w:val="24"/>
          <w:lang w:val="fr-CA"/>
        </w:rPr>
        <w:t xml:space="preserve"> </w:t>
      </w:r>
      <w:r w:rsidR="00ED6F42">
        <w:rPr>
          <w:rFonts w:ascii="Garamond" w:hAnsi="Garamond" w:cs="Times New Roman"/>
          <w:sz w:val="24"/>
          <w:szCs w:val="24"/>
          <w:lang w:val="fr-CA"/>
        </w:rPr>
        <w:t>par son appropriation de</w:t>
      </w:r>
      <w:r w:rsidR="00721114">
        <w:rPr>
          <w:rFonts w:ascii="Garamond" w:hAnsi="Garamond" w:cs="Times New Roman"/>
          <w:sz w:val="24"/>
          <w:szCs w:val="24"/>
          <w:lang w:val="fr-CA"/>
        </w:rPr>
        <w:t xml:space="preserve"> la lutte</w:t>
      </w:r>
      <w:r w:rsidR="00EA1766">
        <w:rPr>
          <w:rStyle w:val="Appelnotedebasdep"/>
          <w:rFonts w:ascii="Garamond" w:hAnsi="Garamond" w:cs="Times New Roman"/>
          <w:sz w:val="24"/>
          <w:szCs w:val="24"/>
          <w:lang w:val="fr-CA"/>
        </w:rPr>
        <w:footnoteReference w:id="4"/>
      </w:r>
      <w:r w:rsidR="00721114">
        <w:rPr>
          <w:rFonts w:ascii="Garamond" w:hAnsi="Garamond" w:cs="Times New Roman"/>
          <w:sz w:val="24"/>
          <w:szCs w:val="24"/>
          <w:lang w:val="fr-CA"/>
        </w:rPr>
        <w:t xml:space="preserve"> et </w:t>
      </w:r>
      <w:r w:rsidR="007C4B4D">
        <w:rPr>
          <w:rFonts w:ascii="Garamond" w:hAnsi="Garamond" w:cs="Times New Roman"/>
          <w:sz w:val="24"/>
          <w:szCs w:val="24"/>
          <w:lang w:val="fr-CA"/>
        </w:rPr>
        <w:t>d</w:t>
      </w:r>
      <w:r w:rsidR="00721114">
        <w:rPr>
          <w:rFonts w:ascii="Garamond" w:hAnsi="Garamond" w:cs="Times New Roman"/>
          <w:sz w:val="24"/>
          <w:szCs w:val="24"/>
          <w:lang w:val="fr-CA"/>
        </w:rPr>
        <w:t>es larmes</w:t>
      </w:r>
      <w:r w:rsidR="0020446C">
        <w:rPr>
          <w:rStyle w:val="Appelnotedebasdep"/>
          <w:rFonts w:ascii="Garamond" w:hAnsi="Garamond" w:cs="Times New Roman"/>
          <w:sz w:val="24"/>
          <w:szCs w:val="24"/>
          <w:lang w:val="fr-CA"/>
        </w:rPr>
        <w:footnoteReference w:id="5"/>
      </w:r>
      <w:r w:rsidR="00721114">
        <w:rPr>
          <w:rFonts w:ascii="Garamond" w:hAnsi="Garamond" w:cs="Times New Roman"/>
          <w:sz w:val="24"/>
          <w:szCs w:val="24"/>
          <w:lang w:val="fr-CA"/>
        </w:rPr>
        <w:t xml:space="preserve"> des personnes noires, </w:t>
      </w:r>
      <w:r w:rsidR="00136C91">
        <w:rPr>
          <w:rFonts w:ascii="Garamond" w:hAnsi="Garamond" w:cs="Times New Roman"/>
          <w:sz w:val="24"/>
          <w:szCs w:val="24"/>
          <w:lang w:val="fr-CA"/>
        </w:rPr>
        <w:t xml:space="preserve">ne saurait être l’équivalent de </w:t>
      </w:r>
      <w:r w:rsidR="00136C91">
        <w:rPr>
          <w:rFonts w:ascii="Garamond" w:hAnsi="Garamond" w:cs="Times New Roman"/>
          <w:i/>
          <w:iCs/>
          <w:sz w:val="24"/>
          <w:szCs w:val="24"/>
          <w:lang w:val="fr-CA"/>
        </w:rPr>
        <w:t xml:space="preserve">white </w:t>
      </w:r>
      <w:r w:rsidR="00136C91" w:rsidRPr="00136C91">
        <w:rPr>
          <w:rFonts w:ascii="Garamond" w:hAnsi="Garamond" w:cs="Times New Roman"/>
          <w:i/>
          <w:iCs/>
          <w:sz w:val="24"/>
          <w:szCs w:val="24"/>
          <w:lang w:val="fr-CA"/>
        </w:rPr>
        <w:t>trash</w:t>
      </w:r>
      <w:r w:rsidR="00136C91">
        <w:rPr>
          <w:rFonts w:ascii="Garamond" w:hAnsi="Garamond" w:cs="Times New Roman"/>
          <w:sz w:val="24"/>
          <w:szCs w:val="24"/>
          <w:lang w:val="fr-CA"/>
        </w:rPr>
        <w:t>.</w:t>
      </w:r>
      <w:r w:rsidR="00497439">
        <w:rPr>
          <w:rFonts w:ascii="Garamond" w:hAnsi="Garamond" w:cs="Times New Roman"/>
          <w:sz w:val="24"/>
          <w:szCs w:val="24"/>
          <w:lang w:val="fr-CA"/>
        </w:rPr>
        <w:t xml:space="preserve"> </w:t>
      </w:r>
      <w:r w:rsidR="00306EBE">
        <w:rPr>
          <w:rFonts w:ascii="Garamond" w:hAnsi="Garamond" w:cs="Times New Roman"/>
          <w:sz w:val="24"/>
          <w:szCs w:val="24"/>
          <w:lang w:val="fr-CA"/>
        </w:rPr>
        <w:t xml:space="preserve">Vallières aurait très bien pu opter pour cette dernière expression, car il </w:t>
      </w:r>
      <w:r w:rsidR="00787924">
        <w:rPr>
          <w:rFonts w:ascii="Garamond" w:hAnsi="Garamond" w:cs="Times New Roman"/>
          <w:sz w:val="24"/>
          <w:szCs w:val="24"/>
          <w:lang w:val="fr-CA"/>
        </w:rPr>
        <w:t>exprime une forme de</w:t>
      </w:r>
      <w:r w:rsidR="00306EBE">
        <w:rPr>
          <w:rFonts w:ascii="Garamond" w:hAnsi="Garamond" w:cs="Times New Roman"/>
          <w:sz w:val="24"/>
          <w:szCs w:val="24"/>
          <w:lang w:val="fr-CA"/>
        </w:rPr>
        <w:t xml:space="preserve"> conscience de l’imaginaire du </w:t>
      </w:r>
      <w:r w:rsidR="00306EBE">
        <w:rPr>
          <w:rFonts w:ascii="Garamond" w:hAnsi="Garamond" w:cs="Times New Roman"/>
          <w:i/>
          <w:iCs/>
          <w:sz w:val="24"/>
          <w:szCs w:val="24"/>
          <w:lang w:val="fr-CA"/>
        </w:rPr>
        <w:t xml:space="preserve">white trash </w:t>
      </w:r>
      <w:r w:rsidR="002613F3">
        <w:rPr>
          <w:rFonts w:ascii="Garamond" w:hAnsi="Garamond" w:cs="Times New Roman"/>
          <w:sz w:val="24"/>
          <w:szCs w:val="24"/>
          <w:lang w:val="fr-CA"/>
        </w:rPr>
        <w:t xml:space="preserve">et </w:t>
      </w:r>
      <w:r w:rsidR="00787924">
        <w:rPr>
          <w:rFonts w:ascii="Garamond" w:hAnsi="Garamond" w:cs="Times New Roman"/>
          <w:sz w:val="24"/>
          <w:szCs w:val="24"/>
          <w:lang w:val="fr-CA"/>
        </w:rPr>
        <w:t>revendique même une</w:t>
      </w:r>
      <w:r w:rsidR="002613F3">
        <w:rPr>
          <w:rFonts w:ascii="Garamond" w:hAnsi="Garamond" w:cs="Times New Roman"/>
          <w:sz w:val="24"/>
          <w:szCs w:val="24"/>
          <w:lang w:val="fr-CA"/>
        </w:rPr>
        <w:t xml:space="preserve"> filiation avec celui-ci</w:t>
      </w:r>
      <w:r w:rsidR="00AE638D">
        <w:rPr>
          <w:rFonts w:ascii="Garamond" w:hAnsi="Garamond" w:cs="Times New Roman"/>
          <w:sz w:val="24"/>
          <w:szCs w:val="24"/>
          <w:lang w:val="fr-CA"/>
        </w:rPr>
        <w:t xml:space="preserve">. </w:t>
      </w:r>
      <w:r w:rsidR="002F1A95">
        <w:rPr>
          <w:rFonts w:ascii="Garamond" w:hAnsi="Garamond" w:cs="Times New Roman"/>
          <w:sz w:val="24"/>
          <w:szCs w:val="24"/>
          <w:lang w:val="fr-CA"/>
        </w:rPr>
        <w:t xml:space="preserve">À propos de son troisième roman, l’auteur écrit : </w:t>
      </w:r>
    </w:p>
    <w:p w14:paraId="021F2C02" w14:textId="747F0287" w:rsidR="00554A47" w:rsidRDefault="002F1A95" w:rsidP="00554A47">
      <w:pPr>
        <w:spacing w:line="240" w:lineRule="auto"/>
        <w:ind w:left="851"/>
        <w:jc w:val="both"/>
        <w:rPr>
          <w:rFonts w:ascii="Garamond" w:hAnsi="Garamond" w:cs="Times New Roman"/>
          <w:sz w:val="24"/>
          <w:szCs w:val="24"/>
          <w:lang w:val="fr-CA"/>
        </w:rPr>
      </w:pPr>
      <w:r>
        <w:rPr>
          <w:rFonts w:ascii="Garamond" w:hAnsi="Garamond" w:cs="Times New Roman"/>
          <w:sz w:val="24"/>
          <w:szCs w:val="24"/>
          <w:lang w:val="fr-CA"/>
        </w:rPr>
        <w:t>Comme les personnages de Faulkner</w:t>
      </w:r>
      <w:r w:rsidR="00417556">
        <w:rPr>
          <w:rFonts w:ascii="Garamond" w:hAnsi="Garamond" w:cs="Times New Roman"/>
          <w:sz w:val="24"/>
          <w:szCs w:val="24"/>
          <w:lang w:val="fr-CA"/>
        </w:rPr>
        <w:t xml:space="preserve"> (</w:t>
      </w:r>
      <w:r w:rsidR="00417556" w:rsidRPr="00417556">
        <w:rPr>
          <w:rFonts w:ascii="Garamond" w:hAnsi="Garamond" w:cs="Times New Roman"/>
          <w:i/>
          <w:iCs/>
          <w:sz w:val="24"/>
          <w:szCs w:val="24"/>
          <w:lang w:val="fr-CA"/>
        </w:rPr>
        <w:t>Absalon! Absalon!</w:t>
      </w:r>
      <w:r w:rsidR="00196FDE">
        <w:rPr>
          <w:rFonts w:ascii="Garamond" w:hAnsi="Garamond" w:cs="Times New Roman"/>
          <w:sz w:val="24"/>
          <w:szCs w:val="24"/>
          <w:lang w:val="fr-CA"/>
        </w:rPr>
        <w:t xml:space="preserve"> et </w:t>
      </w:r>
      <w:r w:rsidR="00196FDE">
        <w:rPr>
          <w:rFonts w:ascii="Garamond" w:hAnsi="Garamond" w:cs="Times New Roman"/>
          <w:i/>
          <w:iCs/>
          <w:sz w:val="24"/>
          <w:szCs w:val="24"/>
          <w:lang w:val="fr-CA"/>
        </w:rPr>
        <w:t>Le bruit et la fureur</w:t>
      </w:r>
      <w:r w:rsidR="00F223A1">
        <w:rPr>
          <w:rFonts w:ascii="Garamond" w:hAnsi="Garamond" w:cs="Times New Roman"/>
          <w:sz w:val="24"/>
          <w:szCs w:val="24"/>
          <w:lang w:val="fr-CA"/>
        </w:rPr>
        <w:t>)</w:t>
      </w:r>
      <w:r w:rsidR="00BD743D">
        <w:rPr>
          <w:rFonts w:ascii="Garamond" w:hAnsi="Garamond" w:cs="Times New Roman"/>
          <w:sz w:val="24"/>
          <w:szCs w:val="24"/>
          <w:lang w:val="fr-CA"/>
        </w:rPr>
        <w:t xml:space="preserve"> […] mes hér</w:t>
      </w:r>
      <w:r w:rsidR="007A7981">
        <w:rPr>
          <w:rFonts w:ascii="Garamond" w:hAnsi="Garamond" w:cs="Times New Roman"/>
          <w:sz w:val="24"/>
          <w:szCs w:val="24"/>
          <w:lang w:val="fr-CA"/>
        </w:rPr>
        <w:t xml:space="preserve">os, prisonniers de la grande noirceur, </w:t>
      </w:r>
      <w:r w:rsidR="007F444F">
        <w:rPr>
          <w:rFonts w:ascii="Garamond" w:hAnsi="Garamond" w:cs="Times New Roman"/>
          <w:sz w:val="24"/>
          <w:szCs w:val="24"/>
          <w:lang w:val="fr-CA"/>
        </w:rPr>
        <w:t>se débattaient dans une violence verbale à la fois terrifiante et terrifiée</w:t>
      </w:r>
      <w:r w:rsidR="007D0A3D">
        <w:rPr>
          <w:rFonts w:ascii="Garamond" w:hAnsi="Garamond" w:cs="Times New Roman"/>
          <w:sz w:val="24"/>
          <w:szCs w:val="24"/>
          <w:lang w:val="fr-CA"/>
        </w:rPr>
        <w:t xml:space="preserve"> […] Et tout cela </w:t>
      </w:r>
      <w:r w:rsidR="00BE576B">
        <w:rPr>
          <w:rFonts w:ascii="Garamond" w:hAnsi="Garamond" w:cs="Times New Roman"/>
          <w:sz w:val="24"/>
          <w:szCs w:val="24"/>
          <w:lang w:val="fr-CA"/>
        </w:rPr>
        <w:t>dans le paysage inchangé de Ville Jacques-Cartier</w:t>
      </w:r>
      <w:r w:rsidR="00554A47">
        <w:rPr>
          <w:rFonts w:ascii="Garamond" w:hAnsi="Garamond" w:cs="Times New Roman"/>
          <w:sz w:val="24"/>
          <w:szCs w:val="24"/>
          <w:lang w:val="fr-CA"/>
        </w:rPr>
        <w:t xml:space="preserve"> : des taudis noircis, des rues poussiéreuses, des </w:t>
      </w:r>
      <w:r w:rsidR="001C2322">
        <w:rPr>
          <w:rFonts w:ascii="Garamond" w:hAnsi="Garamond" w:cs="Times New Roman"/>
          <w:sz w:val="24"/>
          <w:szCs w:val="24"/>
          <w:lang w:val="fr-CA"/>
        </w:rPr>
        <w:t>enfants nus et crottés, des hommes qui se saoulaient</w:t>
      </w:r>
      <w:r w:rsidR="006E724F">
        <w:rPr>
          <w:rFonts w:ascii="Garamond" w:hAnsi="Garamond" w:cs="Times New Roman"/>
          <w:sz w:val="24"/>
          <w:szCs w:val="24"/>
          <w:lang w:val="fr-CA"/>
        </w:rPr>
        <w:t>, des femmes qui blasphémaient (Vallières 1968 : 169).</w:t>
      </w:r>
    </w:p>
    <w:p w14:paraId="638E9E48" w14:textId="38CD7FBF" w:rsidR="004637B6" w:rsidRDefault="009D6FAF" w:rsidP="00282226">
      <w:pPr>
        <w:spacing w:after="0" w:line="480" w:lineRule="auto"/>
        <w:jc w:val="both"/>
        <w:rPr>
          <w:rFonts w:ascii="Garamond" w:hAnsi="Garamond" w:cs="Times New Roman"/>
          <w:sz w:val="24"/>
          <w:szCs w:val="24"/>
          <w:lang w:val="fr-CA"/>
        </w:rPr>
      </w:pPr>
      <w:r>
        <w:rPr>
          <w:rFonts w:ascii="Garamond" w:hAnsi="Garamond" w:cs="Times New Roman"/>
          <w:sz w:val="24"/>
          <w:szCs w:val="24"/>
          <w:lang w:val="fr-CA"/>
        </w:rPr>
        <w:t xml:space="preserve">Bien que l’essayiste </w:t>
      </w:r>
      <w:r w:rsidR="004B4585">
        <w:rPr>
          <w:rFonts w:ascii="Garamond" w:hAnsi="Garamond" w:cs="Times New Roman"/>
          <w:sz w:val="24"/>
          <w:szCs w:val="24"/>
          <w:lang w:val="fr-CA"/>
        </w:rPr>
        <w:t xml:space="preserve">puise une partie de son inspiration dans </w:t>
      </w:r>
      <w:r w:rsidR="0021738D">
        <w:rPr>
          <w:rFonts w:ascii="Garamond" w:hAnsi="Garamond" w:cs="Times New Roman"/>
          <w:sz w:val="24"/>
          <w:szCs w:val="24"/>
          <w:lang w:val="fr-CA"/>
        </w:rPr>
        <w:t xml:space="preserve">le genre </w:t>
      </w:r>
      <w:r w:rsidR="0021738D">
        <w:rPr>
          <w:rFonts w:ascii="Garamond" w:hAnsi="Garamond" w:cs="Times New Roman"/>
          <w:i/>
          <w:iCs/>
          <w:sz w:val="24"/>
          <w:szCs w:val="24"/>
          <w:lang w:val="fr-CA"/>
        </w:rPr>
        <w:t>white trash</w:t>
      </w:r>
      <w:r w:rsidR="00406AE5" w:rsidRPr="00A34E66">
        <w:rPr>
          <w:rStyle w:val="Appelnotedebasdep"/>
          <w:rFonts w:ascii="Garamond" w:hAnsi="Garamond" w:cs="Times New Roman"/>
          <w:sz w:val="24"/>
          <w:szCs w:val="24"/>
          <w:lang w:val="fr-CA"/>
        </w:rPr>
        <w:footnoteReference w:id="6"/>
      </w:r>
      <w:r w:rsidR="0021738D">
        <w:rPr>
          <w:rFonts w:ascii="Garamond" w:hAnsi="Garamond" w:cs="Times New Roman"/>
          <w:i/>
          <w:iCs/>
          <w:sz w:val="24"/>
          <w:szCs w:val="24"/>
          <w:lang w:val="fr-CA"/>
        </w:rPr>
        <w:t xml:space="preserve"> </w:t>
      </w:r>
      <w:r w:rsidR="0021738D">
        <w:rPr>
          <w:rFonts w:ascii="Garamond" w:hAnsi="Garamond" w:cs="Times New Roman"/>
          <w:sz w:val="24"/>
          <w:szCs w:val="24"/>
          <w:lang w:val="fr-CA"/>
        </w:rPr>
        <w:t>(</w:t>
      </w:r>
      <w:proofErr w:type="spellStart"/>
      <w:r w:rsidR="0021738D">
        <w:rPr>
          <w:rFonts w:ascii="Garamond" w:hAnsi="Garamond" w:cs="Times New Roman"/>
          <w:sz w:val="24"/>
          <w:szCs w:val="24"/>
          <w:lang w:val="fr-CA"/>
        </w:rPr>
        <w:t>Isenberg</w:t>
      </w:r>
      <w:proofErr w:type="spellEnd"/>
      <w:r w:rsidR="0021738D">
        <w:rPr>
          <w:rFonts w:ascii="Garamond" w:hAnsi="Garamond" w:cs="Times New Roman"/>
          <w:sz w:val="24"/>
          <w:szCs w:val="24"/>
          <w:lang w:val="fr-CA"/>
        </w:rPr>
        <w:t xml:space="preserve"> 2017 : 292)</w:t>
      </w:r>
      <w:r w:rsidR="007E6425">
        <w:rPr>
          <w:rFonts w:ascii="Garamond" w:hAnsi="Garamond" w:cs="Times New Roman"/>
          <w:sz w:val="24"/>
          <w:szCs w:val="24"/>
          <w:lang w:val="fr-CA"/>
        </w:rPr>
        <w:t xml:space="preserve"> dont Faulkner est le chef de file, </w:t>
      </w:r>
      <w:r w:rsidR="00FF2506">
        <w:rPr>
          <w:rFonts w:ascii="Garamond" w:hAnsi="Garamond" w:cs="Times New Roman"/>
          <w:sz w:val="24"/>
          <w:szCs w:val="24"/>
          <w:lang w:val="fr-CA"/>
        </w:rPr>
        <w:t xml:space="preserve">il </w:t>
      </w:r>
      <w:r w:rsidR="00FF2316">
        <w:rPr>
          <w:rFonts w:ascii="Garamond" w:hAnsi="Garamond" w:cs="Times New Roman"/>
          <w:sz w:val="24"/>
          <w:szCs w:val="24"/>
          <w:lang w:val="fr-CA"/>
        </w:rPr>
        <w:t>s’</w:t>
      </w:r>
      <w:r w:rsidR="00FF2506">
        <w:rPr>
          <w:rFonts w:ascii="Garamond" w:hAnsi="Garamond" w:cs="Times New Roman"/>
          <w:sz w:val="24"/>
          <w:szCs w:val="24"/>
          <w:lang w:val="fr-CA"/>
        </w:rPr>
        <w:t xml:space="preserve">en </w:t>
      </w:r>
      <w:r w:rsidR="00FF2316">
        <w:rPr>
          <w:rFonts w:ascii="Garamond" w:hAnsi="Garamond" w:cs="Times New Roman"/>
          <w:sz w:val="24"/>
          <w:szCs w:val="24"/>
          <w:lang w:val="fr-CA"/>
        </w:rPr>
        <w:t xml:space="preserve">éloigne néanmoins </w:t>
      </w:r>
      <w:r w:rsidR="003F6EE7">
        <w:rPr>
          <w:rFonts w:ascii="Garamond" w:hAnsi="Garamond" w:cs="Times New Roman"/>
          <w:sz w:val="24"/>
          <w:szCs w:val="24"/>
          <w:lang w:val="fr-CA"/>
        </w:rPr>
        <w:t xml:space="preserve">d’un point de vue terminologique; peut-être souhaitait-il absolument </w:t>
      </w:r>
      <w:r w:rsidR="008B2956">
        <w:rPr>
          <w:rFonts w:ascii="Garamond" w:hAnsi="Garamond" w:cs="Times New Roman"/>
          <w:sz w:val="24"/>
          <w:szCs w:val="24"/>
          <w:lang w:val="fr-CA"/>
        </w:rPr>
        <w:t>se distinguer des États-Unis</w:t>
      </w:r>
      <w:r w:rsidR="00FC3E21">
        <w:rPr>
          <w:rFonts w:ascii="Garamond" w:hAnsi="Garamond" w:cs="Times New Roman"/>
          <w:sz w:val="24"/>
          <w:szCs w:val="24"/>
          <w:lang w:val="fr-CA"/>
        </w:rPr>
        <w:t xml:space="preserve"> </w:t>
      </w:r>
      <w:bookmarkStart w:id="0" w:name="_Hlk73008078"/>
      <w:r w:rsidR="006D3052" w:rsidRPr="005D08C8">
        <w:rPr>
          <w:rFonts w:ascii="Times New Roman" w:hAnsi="Times New Roman" w:cs="Times New Roman"/>
          <w:sz w:val="24"/>
          <w:szCs w:val="24"/>
          <w:lang w:val="fr-CA"/>
        </w:rPr>
        <w:t>–</w:t>
      </w:r>
      <w:bookmarkEnd w:id="0"/>
      <w:r w:rsidR="00FC3E21">
        <w:rPr>
          <w:rFonts w:ascii="Garamond" w:hAnsi="Garamond" w:cs="Times New Roman"/>
          <w:sz w:val="24"/>
          <w:szCs w:val="24"/>
          <w:lang w:val="fr-CA"/>
        </w:rPr>
        <w:t xml:space="preserve"> on sent bien chez l’auteur le désir </w:t>
      </w:r>
      <w:r w:rsidR="00320B0D">
        <w:rPr>
          <w:rFonts w:ascii="Garamond" w:hAnsi="Garamond" w:cs="Times New Roman"/>
          <w:sz w:val="24"/>
          <w:szCs w:val="24"/>
          <w:lang w:val="fr-CA"/>
        </w:rPr>
        <w:t xml:space="preserve">de </w:t>
      </w:r>
      <w:r w:rsidR="00320B0D">
        <w:rPr>
          <w:rFonts w:ascii="Garamond" w:hAnsi="Garamond" w:cs="Times New Roman"/>
          <w:sz w:val="24"/>
          <w:szCs w:val="24"/>
          <w:lang w:val="fr-CA"/>
        </w:rPr>
        <w:lastRenderedPageBreak/>
        <w:t xml:space="preserve">présenter ce pays comme étant en tous points différent du Québec </w:t>
      </w:r>
      <w:r w:rsidR="003C352E" w:rsidRPr="005D08C8">
        <w:rPr>
          <w:rFonts w:ascii="Times New Roman" w:hAnsi="Times New Roman" w:cs="Times New Roman"/>
          <w:sz w:val="24"/>
          <w:szCs w:val="24"/>
          <w:lang w:val="fr-CA"/>
        </w:rPr>
        <w:t>–</w:t>
      </w:r>
      <w:r w:rsidR="008B2956">
        <w:rPr>
          <w:rFonts w:ascii="Garamond" w:hAnsi="Garamond" w:cs="Times New Roman"/>
          <w:sz w:val="24"/>
          <w:szCs w:val="24"/>
          <w:lang w:val="fr-CA"/>
        </w:rPr>
        <w:t xml:space="preserve">, </w:t>
      </w:r>
      <w:r w:rsidR="00586FA0">
        <w:rPr>
          <w:rFonts w:ascii="Garamond" w:hAnsi="Garamond" w:cs="Times New Roman"/>
          <w:sz w:val="24"/>
          <w:szCs w:val="24"/>
          <w:lang w:val="fr-CA"/>
        </w:rPr>
        <w:t xml:space="preserve">ou </w:t>
      </w:r>
      <w:r w:rsidR="008B2956">
        <w:rPr>
          <w:rFonts w:ascii="Garamond" w:hAnsi="Garamond" w:cs="Times New Roman"/>
          <w:sz w:val="24"/>
          <w:szCs w:val="24"/>
          <w:lang w:val="fr-CA"/>
        </w:rPr>
        <w:t>peut-être</w:t>
      </w:r>
      <w:r w:rsidR="00586FA0">
        <w:rPr>
          <w:rFonts w:ascii="Garamond" w:hAnsi="Garamond" w:cs="Times New Roman"/>
          <w:sz w:val="24"/>
          <w:szCs w:val="24"/>
          <w:lang w:val="fr-CA"/>
        </w:rPr>
        <w:t xml:space="preserve"> que</w:t>
      </w:r>
      <w:r w:rsidR="008B2956">
        <w:rPr>
          <w:rFonts w:ascii="Garamond" w:hAnsi="Garamond" w:cs="Times New Roman"/>
          <w:sz w:val="24"/>
          <w:szCs w:val="24"/>
          <w:lang w:val="fr-CA"/>
        </w:rPr>
        <w:t xml:space="preserve"> </w:t>
      </w:r>
      <w:r w:rsidR="00FF2506">
        <w:rPr>
          <w:rFonts w:ascii="Garamond" w:hAnsi="Garamond" w:cs="Times New Roman"/>
          <w:sz w:val="24"/>
          <w:szCs w:val="24"/>
          <w:lang w:val="fr-CA"/>
        </w:rPr>
        <w:t>l’image n’étai</w:t>
      </w:r>
      <w:r w:rsidR="00586FA0">
        <w:rPr>
          <w:rFonts w:ascii="Garamond" w:hAnsi="Garamond" w:cs="Times New Roman"/>
          <w:sz w:val="24"/>
          <w:szCs w:val="24"/>
          <w:lang w:val="fr-CA"/>
        </w:rPr>
        <w:t>t tout simplement</w:t>
      </w:r>
      <w:r w:rsidR="00FF2506">
        <w:rPr>
          <w:rFonts w:ascii="Garamond" w:hAnsi="Garamond" w:cs="Times New Roman"/>
          <w:sz w:val="24"/>
          <w:szCs w:val="24"/>
          <w:lang w:val="fr-CA"/>
        </w:rPr>
        <w:t xml:space="preserve"> pas assez forte. </w:t>
      </w:r>
      <w:proofErr w:type="spellStart"/>
      <w:r w:rsidR="002C5D2B">
        <w:rPr>
          <w:rFonts w:ascii="Garamond" w:hAnsi="Garamond" w:cs="Times New Roman"/>
          <w:sz w:val="24"/>
          <w:szCs w:val="24"/>
          <w:lang w:val="fr-CA"/>
        </w:rPr>
        <w:t>Deneault</w:t>
      </w:r>
      <w:proofErr w:type="spellEnd"/>
      <w:r w:rsidR="002C5D2B">
        <w:rPr>
          <w:rFonts w:ascii="Garamond" w:hAnsi="Garamond" w:cs="Times New Roman"/>
          <w:sz w:val="24"/>
          <w:szCs w:val="24"/>
          <w:lang w:val="fr-CA"/>
        </w:rPr>
        <w:t xml:space="preserve"> </w:t>
      </w:r>
      <w:r w:rsidR="006F2D3E">
        <w:rPr>
          <w:rFonts w:ascii="Garamond" w:hAnsi="Garamond" w:cs="Times New Roman"/>
          <w:sz w:val="24"/>
          <w:szCs w:val="24"/>
          <w:lang w:val="fr-CA"/>
        </w:rPr>
        <w:t>relève</w:t>
      </w:r>
      <w:r w:rsidR="00F41D68">
        <w:rPr>
          <w:rFonts w:ascii="Garamond" w:hAnsi="Garamond" w:cs="Times New Roman"/>
          <w:sz w:val="24"/>
          <w:szCs w:val="24"/>
          <w:lang w:val="fr-CA"/>
        </w:rPr>
        <w:t xml:space="preserve"> d’ailleurs</w:t>
      </w:r>
      <w:r w:rsidR="006F2D3E">
        <w:rPr>
          <w:rFonts w:ascii="Garamond" w:hAnsi="Garamond" w:cs="Times New Roman"/>
          <w:sz w:val="24"/>
          <w:szCs w:val="24"/>
          <w:lang w:val="fr-CA"/>
        </w:rPr>
        <w:t xml:space="preserve"> </w:t>
      </w:r>
      <w:r w:rsidR="008A5E0B">
        <w:rPr>
          <w:rFonts w:ascii="Garamond" w:hAnsi="Garamond" w:cs="Times New Roman"/>
          <w:sz w:val="24"/>
          <w:szCs w:val="24"/>
          <w:lang w:val="fr-CA"/>
        </w:rPr>
        <w:t>qu’au Québec</w:t>
      </w:r>
      <w:r w:rsidR="0031389C">
        <w:rPr>
          <w:rFonts w:ascii="Garamond" w:hAnsi="Garamond" w:cs="Times New Roman"/>
          <w:sz w:val="24"/>
          <w:szCs w:val="24"/>
          <w:lang w:val="fr-CA"/>
        </w:rPr>
        <w:t xml:space="preserve">, </w:t>
      </w:r>
      <w:r w:rsidR="00E76347">
        <w:rPr>
          <w:rFonts w:ascii="Garamond" w:hAnsi="Garamond" w:cs="Times New Roman"/>
          <w:sz w:val="24"/>
          <w:szCs w:val="24"/>
          <w:lang w:val="fr-CA"/>
        </w:rPr>
        <w:t xml:space="preserve">« l’écrivain </w:t>
      </w:r>
      <w:r w:rsidR="0031389C">
        <w:rPr>
          <w:rFonts w:ascii="Garamond" w:hAnsi="Garamond" w:cs="Times New Roman"/>
          <w:sz w:val="24"/>
          <w:szCs w:val="24"/>
          <w:lang w:val="fr-CA"/>
        </w:rPr>
        <w:t>Jacques Ferron</w:t>
      </w:r>
      <w:r w:rsidR="00E76347">
        <w:rPr>
          <w:rFonts w:ascii="Garamond" w:hAnsi="Garamond" w:cs="Times New Roman"/>
          <w:sz w:val="24"/>
          <w:szCs w:val="24"/>
          <w:lang w:val="fr-CA"/>
        </w:rPr>
        <w:t xml:space="preserve"> comptera parmi les rares </w:t>
      </w:r>
      <w:r w:rsidR="00AB4815">
        <w:rPr>
          <w:rFonts w:ascii="Garamond" w:hAnsi="Garamond" w:cs="Times New Roman"/>
          <w:sz w:val="24"/>
          <w:szCs w:val="24"/>
          <w:lang w:val="fr-CA"/>
        </w:rPr>
        <w:t>à manifester […] un malaise</w:t>
      </w:r>
      <w:r w:rsidR="0073477B">
        <w:rPr>
          <w:rFonts w:ascii="Garamond" w:hAnsi="Garamond" w:cs="Times New Roman"/>
          <w:sz w:val="24"/>
          <w:szCs w:val="24"/>
          <w:lang w:val="fr-CA"/>
        </w:rPr>
        <w:t xml:space="preserve"> » (2020 : </w:t>
      </w:r>
      <w:r w:rsidR="005A4E8D">
        <w:rPr>
          <w:rFonts w:ascii="Garamond" w:hAnsi="Garamond" w:cs="Times New Roman"/>
          <w:sz w:val="24"/>
          <w:szCs w:val="24"/>
          <w:lang w:val="fr-CA"/>
        </w:rPr>
        <w:t xml:space="preserve">70) face à cet amalgame entre les conditions noire et autochtone et celle des </w:t>
      </w:r>
      <w:r w:rsidR="00837FA8">
        <w:rPr>
          <w:rFonts w:ascii="Garamond" w:hAnsi="Garamond" w:cs="Times New Roman"/>
          <w:sz w:val="24"/>
          <w:szCs w:val="24"/>
          <w:lang w:val="fr-CA"/>
        </w:rPr>
        <w:t>Québécoises et des Québécois</w:t>
      </w:r>
      <w:r w:rsidR="000D0F85">
        <w:rPr>
          <w:rFonts w:ascii="Garamond" w:hAnsi="Garamond" w:cs="Times New Roman"/>
          <w:sz w:val="24"/>
          <w:szCs w:val="24"/>
          <w:lang w:val="fr-CA"/>
        </w:rPr>
        <w:t xml:space="preserve"> de langue française</w:t>
      </w:r>
      <w:r w:rsidR="00837FA8">
        <w:rPr>
          <w:rFonts w:ascii="Garamond" w:hAnsi="Garamond" w:cs="Times New Roman"/>
          <w:sz w:val="24"/>
          <w:szCs w:val="24"/>
          <w:lang w:val="fr-CA"/>
        </w:rPr>
        <w:t xml:space="preserve">. </w:t>
      </w:r>
      <w:r w:rsidR="009D66C8">
        <w:rPr>
          <w:rFonts w:ascii="Garamond" w:hAnsi="Garamond" w:cs="Times New Roman"/>
          <w:sz w:val="24"/>
          <w:szCs w:val="24"/>
          <w:lang w:val="fr-CA"/>
        </w:rPr>
        <w:t>Aux yeux de Ferron, « [n]</w:t>
      </w:r>
      <w:proofErr w:type="spellStart"/>
      <w:r w:rsidR="009D66C8">
        <w:rPr>
          <w:rFonts w:ascii="Garamond" w:hAnsi="Garamond" w:cs="Times New Roman"/>
          <w:sz w:val="24"/>
          <w:szCs w:val="24"/>
          <w:lang w:val="fr-CA"/>
        </w:rPr>
        <w:t>ous</w:t>
      </w:r>
      <w:proofErr w:type="spellEnd"/>
      <w:r w:rsidR="009D66C8">
        <w:rPr>
          <w:rFonts w:ascii="Garamond" w:hAnsi="Garamond" w:cs="Times New Roman"/>
          <w:sz w:val="24"/>
          <w:szCs w:val="24"/>
          <w:lang w:val="fr-CA"/>
        </w:rPr>
        <w:t xml:space="preserve"> ne nous sommes </w:t>
      </w:r>
      <w:r w:rsidR="00CF5D4D">
        <w:rPr>
          <w:rFonts w:ascii="Garamond" w:hAnsi="Garamond" w:cs="Times New Roman"/>
          <w:sz w:val="24"/>
          <w:szCs w:val="24"/>
          <w:lang w:val="fr-CA"/>
        </w:rPr>
        <w:t>jamais trouvés dans une situation révolutionnaire et le portrait du colonisé de monsieur Memmi ne correspondait pas au nôtre » (Nadeau 2020</w:t>
      </w:r>
      <w:r w:rsidR="004026EA">
        <w:rPr>
          <w:rFonts w:ascii="Garamond" w:hAnsi="Garamond" w:cs="Times New Roman"/>
          <w:sz w:val="24"/>
          <w:szCs w:val="24"/>
          <w:lang w:val="fr-CA"/>
        </w:rPr>
        <w:t>a</w:t>
      </w:r>
      <w:r w:rsidR="00CF5D4D">
        <w:rPr>
          <w:rFonts w:ascii="Garamond" w:hAnsi="Garamond" w:cs="Times New Roman"/>
          <w:sz w:val="24"/>
          <w:szCs w:val="24"/>
          <w:lang w:val="fr-CA"/>
        </w:rPr>
        <w:t> : en ligne).</w:t>
      </w:r>
      <w:r w:rsidR="00511FA6">
        <w:rPr>
          <w:rFonts w:ascii="Garamond" w:hAnsi="Garamond" w:cs="Times New Roman"/>
          <w:sz w:val="24"/>
          <w:szCs w:val="24"/>
          <w:lang w:val="fr-CA"/>
        </w:rPr>
        <w:t xml:space="preserve"> </w:t>
      </w:r>
      <w:proofErr w:type="spellStart"/>
      <w:r w:rsidR="00F8107B">
        <w:rPr>
          <w:rFonts w:ascii="Garamond" w:hAnsi="Garamond" w:cs="Times New Roman"/>
          <w:sz w:val="24"/>
          <w:szCs w:val="24"/>
          <w:lang w:val="fr-CA"/>
        </w:rPr>
        <w:t>Deneault</w:t>
      </w:r>
      <w:proofErr w:type="spellEnd"/>
      <w:r w:rsidR="00F8107B">
        <w:rPr>
          <w:rFonts w:ascii="Garamond" w:hAnsi="Garamond" w:cs="Times New Roman"/>
          <w:sz w:val="24"/>
          <w:szCs w:val="24"/>
          <w:lang w:val="fr-CA"/>
        </w:rPr>
        <w:t xml:space="preserve"> renchérit : « </w:t>
      </w:r>
      <w:r w:rsidR="0032447D">
        <w:rPr>
          <w:rFonts w:ascii="Garamond" w:hAnsi="Garamond" w:cs="Times New Roman"/>
          <w:sz w:val="24"/>
          <w:szCs w:val="24"/>
          <w:lang w:val="fr-CA"/>
        </w:rPr>
        <w:t xml:space="preserve">Comment oser dire de ces Blancs arrivés de France en terre amérindienne pour y faire </w:t>
      </w:r>
      <w:r w:rsidR="006F2FD0">
        <w:rPr>
          <w:rFonts w:ascii="Garamond" w:hAnsi="Garamond" w:cs="Times New Roman"/>
          <w:sz w:val="24"/>
          <w:szCs w:val="24"/>
          <w:lang w:val="fr-CA"/>
        </w:rPr>
        <w:t xml:space="preserve">du commerce au moins d’égal à égal </w:t>
      </w:r>
      <w:r w:rsidR="00B92892">
        <w:rPr>
          <w:rFonts w:ascii="Garamond" w:hAnsi="Garamond" w:cs="Times New Roman"/>
          <w:sz w:val="24"/>
          <w:szCs w:val="24"/>
          <w:lang w:val="fr-CA"/>
        </w:rPr>
        <w:t xml:space="preserve">avec les peuples d’origine et, en certains cas, procéder à d’aliénantes frondes cléricales </w:t>
      </w:r>
      <w:r w:rsidR="005524DE">
        <w:rPr>
          <w:rFonts w:ascii="Garamond" w:hAnsi="Garamond" w:cs="Times New Roman"/>
          <w:sz w:val="24"/>
          <w:szCs w:val="24"/>
          <w:lang w:val="fr-CA"/>
        </w:rPr>
        <w:t>qu’ils sont “colonisés”? » (2020</w:t>
      </w:r>
      <w:r w:rsidR="00C0369C">
        <w:rPr>
          <w:rFonts w:ascii="Garamond" w:hAnsi="Garamond" w:cs="Times New Roman"/>
          <w:sz w:val="24"/>
          <w:szCs w:val="24"/>
          <w:lang w:val="fr-CA"/>
        </w:rPr>
        <w:t> : 70</w:t>
      </w:r>
      <w:r w:rsidR="005524DE">
        <w:rPr>
          <w:rFonts w:ascii="Garamond" w:hAnsi="Garamond" w:cs="Times New Roman"/>
          <w:sz w:val="24"/>
          <w:szCs w:val="24"/>
          <w:lang w:val="fr-CA"/>
        </w:rPr>
        <w:t>)</w:t>
      </w:r>
      <w:r w:rsidR="0031389C">
        <w:rPr>
          <w:rFonts w:ascii="Garamond" w:hAnsi="Garamond" w:cs="Times New Roman"/>
          <w:sz w:val="24"/>
          <w:szCs w:val="24"/>
          <w:lang w:val="fr-CA"/>
        </w:rPr>
        <w:t xml:space="preserve"> </w:t>
      </w:r>
    </w:p>
    <w:p w14:paraId="32E0EDCF" w14:textId="0EAB7AB1" w:rsidR="00282226" w:rsidRPr="00384483" w:rsidRDefault="00282226" w:rsidP="004637B6">
      <w:pPr>
        <w:spacing w:after="0" w:line="480" w:lineRule="auto"/>
        <w:ind w:firstLine="851"/>
        <w:jc w:val="both"/>
        <w:rPr>
          <w:rFonts w:ascii="Garamond" w:hAnsi="Garamond" w:cs="Times New Roman"/>
          <w:sz w:val="24"/>
          <w:szCs w:val="24"/>
          <w:lang w:val="fr-CA"/>
        </w:rPr>
      </w:pPr>
      <w:r w:rsidRPr="00384483">
        <w:rPr>
          <w:rFonts w:ascii="Garamond" w:hAnsi="Garamond" w:cs="Times New Roman"/>
          <w:sz w:val="24"/>
          <w:szCs w:val="24"/>
          <w:lang w:val="fr-CA"/>
        </w:rPr>
        <w:t>Chez Vallières,</w:t>
      </w:r>
      <w:r w:rsidR="005462CC">
        <w:rPr>
          <w:rFonts w:ascii="Garamond" w:hAnsi="Garamond" w:cs="Times New Roman"/>
          <w:sz w:val="24"/>
          <w:szCs w:val="24"/>
          <w:lang w:val="fr-CA"/>
        </w:rPr>
        <w:t xml:space="preserve"> l’un des ténors </w:t>
      </w:r>
      <w:r w:rsidR="0030701B">
        <w:rPr>
          <w:rFonts w:ascii="Garamond" w:hAnsi="Garamond" w:cs="Times New Roman"/>
          <w:sz w:val="24"/>
          <w:szCs w:val="24"/>
          <w:lang w:val="fr-CA"/>
        </w:rPr>
        <w:t>de ce discours « anticolonialiste »,</w:t>
      </w:r>
      <w:r w:rsidRPr="00384483">
        <w:rPr>
          <w:rFonts w:ascii="Garamond" w:hAnsi="Garamond" w:cs="Times New Roman"/>
          <w:sz w:val="24"/>
          <w:szCs w:val="24"/>
          <w:lang w:val="fr-CA"/>
        </w:rPr>
        <w:t xml:space="preserve"> les </w:t>
      </w:r>
      <w:r w:rsidRPr="00384483">
        <w:rPr>
          <w:rFonts w:ascii="Garamond" w:hAnsi="Garamond" w:cs="Times New Roman"/>
          <w:i/>
          <w:iCs/>
          <w:sz w:val="24"/>
          <w:szCs w:val="24"/>
          <w:lang w:val="fr-CA"/>
        </w:rPr>
        <w:t xml:space="preserve">white trash </w:t>
      </w:r>
      <w:r w:rsidRPr="00384483">
        <w:rPr>
          <w:rFonts w:ascii="Garamond" w:hAnsi="Garamond" w:cs="Times New Roman"/>
          <w:sz w:val="24"/>
          <w:szCs w:val="24"/>
          <w:lang w:val="fr-CA"/>
        </w:rPr>
        <w:t>sont :</w:t>
      </w:r>
    </w:p>
    <w:p w14:paraId="7A0FF770" w14:textId="2FE334A9" w:rsidR="00282226" w:rsidRPr="00384483" w:rsidRDefault="00282226" w:rsidP="00CF6045">
      <w:pPr>
        <w:spacing w:line="240" w:lineRule="auto"/>
        <w:ind w:left="851"/>
        <w:jc w:val="both"/>
        <w:rPr>
          <w:rFonts w:ascii="Garamond" w:hAnsi="Garamond" w:cs="Times New Roman"/>
          <w:sz w:val="24"/>
          <w:szCs w:val="24"/>
          <w:lang w:val="fr-CA"/>
        </w:rPr>
      </w:pPr>
      <w:proofErr w:type="gramStart"/>
      <w:r w:rsidRPr="00384483">
        <w:rPr>
          <w:rFonts w:ascii="Garamond" w:hAnsi="Garamond" w:cs="Times New Roman"/>
          <w:sz w:val="24"/>
          <w:szCs w:val="24"/>
          <w:lang w:val="fr-CA"/>
        </w:rPr>
        <w:t>les</w:t>
      </w:r>
      <w:proofErr w:type="gramEnd"/>
      <w:r w:rsidRPr="00384483">
        <w:rPr>
          <w:rFonts w:ascii="Garamond" w:hAnsi="Garamond" w:cs="Times New Roman"/>
          <w:sz w:val="24"/>
          <w:szCs w:val="24"/>
          <w:lang w:val="fr-CA"/>
        </w:rPr>
        <w:t xml:space="preserve"> crottés</w:t>
      </w:r>
      <w:r w:rsidR="00CF6045">
        <w:rPr>
          <w:rFonts w:ascii="Garamond" w:hAnsi="Garamond" w:cs="Times New Roman"/>
          <w:sz w:val="24"/>
          <w:szCs w:val="24"/>
          <w:lang w:val="fr-CA"/>
        </w:rPr>
        <w:t xml:space="preserve">, les porteurs d’eau, </w:t>
      </w:r>
      <w:r w:rsidR="00EB0E2D">
        <w:rPr>
          <w:rFonts w:ascii="Garamond" w:hAnsi="Garamond" w:cs="Times New Roman"/>
          <w:sz w:val="24"/>
          <w:szCs w:val="24"/>
          <w:lang w:val="fr-CA"/>
        </w:rPr>
        <w:t>les scieurs de bois, les cireurs de bottes, les manœuvres, les gratte-papier anonymes</w:t>
      </w:r>
      <w:r w:rsidR="00491CF5">
        <w:rPr>
          <w:rFonts w:ascii="Garamond" w:hAnsi="Garamond" w:cs="Times New Roman"/>
          <w:sz w:val="24"/>
          <w:szCs w:val="24"/>
          <w:lang w:val="fr-CA"/>
        </w:rPr>
        <w:t xml:space="preserve"> et mal payés, les serveuses de restaurant, les mineurs,</w:t>
      </w:r>
      <w:r w:rsidR="001B787B">
        <w:rPr>
          <w:rFonts w:ascii="Garamond" w:hAnsi="Garamond" w:cs="Times New Roman"/>
          <w:sz w:val="24"/>
          <w:szCs w:val="24"/>
          <w:lang w:val="fr-CA"/>
        </w:rPr>
        <w:t xml:space="preserve"> </w:t>
      </w:r>
      <w:r w:rsidRPr="00384483">
        <w:rPr>
          <w:rFonts w:ascii="Garamond" w:hAnsi="Garamond" w:cs="Times New Roman"/>
          <w:sz w:val="24"/>
          <w:szCs w:val="24"/>
          <w:lang w:val="fr-CA"/>
        </w:rPr>
        <w:t xml:space="preserve">les « cheap </w:t>
      </w:r>
      <w:proofErr w:type="spellStart"/>
      <w:r w:rsidRPr="00384483">
        <w:rPr>
          <w:rFonts w:ascii="Garamond" w:hAnsi="Garamond" w:cs="Times New Roman"/>
          <w:sz w:val="24"/>
          <w:szCs w:val="24"/>
          <w:lang w:val="fr-CA"/>
        </w:rPr>
        <w:t>workers</w:t>
      </w:r>
      <w:proofErr w:type="spellEnd"/>
      <w:r w:rsidRPr="00384483">
        <w:rPr>
          <w:rFonts w:ascii="Garamond" w:hAnsi="Garamond" w:cs="Times New Roman"/>
          <w:sz w:val="24"/>
          <w:szCs w:val="24"/>
          <w:lang w:val="fr-CA"/>
        </w:rPr>
        <w:t> »</w:t>
      </w:r>
      <w:r w:rsidR="001B787B">
        <w:rPr>
          <w:rFonts w:ascii="Garamond" w:hAnsi="Garamond" w:cs="Times New Roman"/>
          <w:sz w:val="24"/>
          <w:szCs w:val="24"/>
          <w:lang w:val="fr-CA"/>
        </w:rPr>
        <w:t xml:space="preserve"> du textile, de la chaussure, des conserveries</w:t>
      </w:r>
      <w:r w:rsidR="00CE4792">
        <w:rPr>
          <w:rFonts w:ascii="Garamond" w:hAnsi="Garamond" w:cs="Times New Roman"/>
          <w:sz w:val="24"/>
          <w:szCs w:val="24"/>
          <w:lang w:val="fr-CA"/>
        </w:rPr>
        <w:t xml:space="preserve">, des industries, des vêtements, des grands magasins, des compagnies de chemin de fer, </w:t>
      </w:r>
      <w:r w:rsidR="00F15AB3">
        <w:rPr>
          <w:rFonts w:ascii="Garamond" w:hAnsi="Garamond" w:cs="Times New Roman"/>
          <w:sz w:val="24"/>
          <w:szCs w:val="24"/>
          <w:lang w:val="fr-CA"/>
        </w:rPr>
        <w:t>des ports du Saint-Laurent, des terres de roche du Québec</w:t>
      </w:r>
      <w:r w:rsidR="00727DC9">
        <w:rPr>
          <w:rFonts w:ascii="Garamond" w:hAnsi="Garamond" w:cs="Times New Roman"/>
          <w:sz w:val="24"/>
          <w:szCs w:val="24"/>
          <w:lang w:val="fr-CA"/>
        </w:rPr>
        <w:t xml:space="preserve"> et des coopératives étranglées par les trusts</w:t>
      </w:r>
      <w:r w:rsidRPr="00384483">
        <w:rPr>
          <w:rFonts w:ascii="Garamond" w:hAnsi="Garamond" w:cs="Times New Roman"/>
          <w:sz w:val="24"/>
          <w:szCs w:val="24"/>
          <w:lang w:val="fr-CA"/>
        </w:rPr>
        <w:t xml:space="preserve"> (1968 : 288).</w:t>
      </w:r>
    </w:p>
    <w:p w14:paraId="002621EB" w14:textId="25CA4AF4" w:rsidR="00282226" w:rsidRPr="00384483" w:rsidRDefault="00282226" w:rsidP="00282226">
      <w:pPr>
        <w:spacing w:after="0" w:line="480" w:lineRule="auto"/>
        <w:jc w:val="both"/>
        <w:rPr>
          <w:rFonts w:ascii="Garamond" w:hAnsi="Garamond" w:cs="Times New Roman"/>
          <w:sz w:val="24"/>
          <w:szCs w:val="24"/>
          <w:lang w:val="fr-CA"/>
        </w:rPr>
      </w:pPr>
      <w:r w:rsidRPr="00384483">
        <w:rPr>
          <w:rFonts w:ascii="Garamond" w:hAnsi="Garamond" w:cs="Times New Roman"/>
          <w:sz w:val="24"/>
          <w:szCs w:val="24"/>
          <w:lang w:val="fr-CA"/>
        </w:rPr>
        <w:t xml:space="preserve">S’il expose les traits du </w:t>
      </w:r>
      <w:r w:rsidRPr="00384483">
        <w:rPr>
          <w:rFonts w:ascii="Garamond" w:hAnsi="Garamond" w:cs="Times New Roman"/>
          <w:i/>
          <w:iCs/>
          <w:sz w:val="24"/>
          <w:szCs w:val="24"/>
          <w:lang w:val="fr-CA"/>
        </w:rPr>
        <w:t xml:space="preserve">white trash </w:t>
      </w:r>
      <w:r w:rsidRPr="00384483">
        <w:rPr>
          <w:rFonts w:ascii="Garamond" w:hAnsi="Garamond" w:cs="Times New Roman"/>
          <w:sz w:val="24"/>
          <w:szCs w:val="24"/>
          <w:lang w:val="fr-CA"/>
        </w:rPr>
        <w:t>québécois, c’est pour mieux en montrer l’origine systémique. « [L]a grande majorité de la population</w:t>
      </w:r>
      <w:r w:rsidR="00121674">
        <w:rPr>
          <w:rFonts w:ascii="Garamond" w:hAnsi="Garamond" w:cs="Times New Roman"/>
          <w:sz w:val="24"/>
          <w:szCs w:val="24"/>
          <w:lang w:val="fr-CA"/>
        </w:rPr>
        <w:t>,</w:t>
      </w:r>
      <w:r w:rsidRPr="00384483">
        <w:rPr>
          <w:rFonts w:ascii="Garamond" w:hAnsi="Garamond" w:cs="Times New Roman"/>
          <w:sz w:val="24"/>
          <w:szCs w:val="24"/>
          <w:lang w:val="fr-CA"/>
        </w:rPr>
        <w:t xml:space="preserve"> </w:t>
      </w:r>
      <w:r w:rsidR="00121674">
        <w:rPr>
          <w:rFonts w:ascii="Garamond" w:hAnsi="Garamond" w:cs="Times New Roman"/>
          <w:sz w:val="24"/>
          <w:szCs w:val="24"/>
          <w:lang w:val="fr-CA"/>
        </w:rPr>
        <w:t>comme on dit familièrement</w:t>
      </w:r>
      <w:r w:rsidRPr="00384483">
        <w:rPr>
          <w:rFonts w:ascii="Garamond" w:hAnsi="Garamond" w:cs="Times New Roman"/>
          <w:sz w:val="24"/>
          <w:szCs w:val="24"/>
          <w:lang w:val="fr-CA"/>
        </w:rPr>
        <w:t xml:space="preserve"> “végète” et passe le temps à survivre » (</w:t>
      </w:r>
      <w:r w:rsidR="006E5DE6">
        <w:rPr>
          <w:rFonts w:ascii="Garamond" w:hAnsi="Garamond" w:cs="Times New Roman"/>
          <w:sz w:val="24"/>
          <w:szCs w:val="24"/>
          <w:lang w:val="fr-CA"/>
        </w:rPr>
        <w:t xml:space="preserve">Vallières </w:t>
      </w:r>
      <w:r w:rsidRPr="00384483">
        <w:rPr>
          <w:rFonts w:ascii="Garamond" w:hAnsi="Garamond" w:cs="Times New Roman"/>
          <w:sz w:val="24"/>
          <w:szCs w:val="24"/>
          <w:lang w:val="fr-CA"/>
        </w:rPr>
        <w:t>1968 : 51) et le Québec compte des « millions de “non instruits”, d’affamés, d’analphabètes, de mendiants, de paysans, de chômeurs</w:t>
      </w:r>
      <w:r w:rsidR="00CD15DB">
        <w:rPr>
          <w:rFonts w:ascii="Garamond" w:hAnsi="Garamond" w:cs="Times New Roman"/>
          <w:sz w:val="24"/>
          <w:szCs w:val="24"/>
          <w:lang w:val="fr-CA"/>
        </w:rPr>
        <w:t xml:space="preserve">, de petits commis, </w:t>
      </w:r>
      <w:r w:rsidR="00BA3EC2">
        <w:rPr>
          <w:rFonts w:ascii="Garamond" w:hAnsi="Garamond" w:cs="Times New Roman"/>
          <w:sz w:val="24"/>
          <w:szCs w:val="24"/>
          <w:lang w:val="fr-CA"/>
        </w:rPr>
        <w:t>de petits vendeurs et de salariés</w:t>
      </w:r>
      <w:r w:rsidRPr="00384483">
        <w:rPr>
          <w:rFonts w:ascii="Garamond" w:hAnsi="Garamond" w:cs="Times New Roman"/>
          <w:sz w:val="24"/>
          <w:szCs w:val="24"/>
          <w:lang w:val="fr-CA"/>
        </w:rPr>
        <w:t> » (</w:t>
      </w:r>
      <w:r w:rsidR="00AC6FEE">
        <w:rPr>
          <w:rFonts w:ascii="Garamond" w:hAnsi="Garamond" w:cs="Times New Roman"/>
          <w:sz w:val="24"/>
          <w:szCs w:val="24"/>
          <w:lang w:val="fr-CA"/>
        </w:rPr>
        <w:t xml:space="preserve">Vallières </w:t>
      </w:r>
      <w:r w:rsidRPr="00384483">
        <w:rPr>
          <w:rFonts w:ascii="Garamond" w:hAnsi="Garamond" w:cs="Times New Roman"/>
          <w:sz w:val="24"/>
          <w:szCs w:val="24"/>
          <w:lang w:val="fr-CA"/>
        </w:rPr>
        <w:t>1968 : 68) en raison du capitalisme. Les Québécois francophones blancs de Ville Jacques-Cartier,</w:t>
      </w:r>
      <w:r w:rsidR="004E68A7">
        <w:rPr>
          <w:rFonts w:ascii="Garamond" w:hAnsi="Garamond" w:cs="Times New Roman"/>
          <w:sz w:val="24"/>
          <w:szCs w:val="24"/>
          <w:lang w:val="fr-CA"/>
        </w:rPr>
        <w:t xml:space="preserve"> </w:t>
      </w:r>
      <w:r w:rsidR="00B65858">
        <w:rPr>
          <w:rFonts w:ascii="Garamond" w:hAnsi="Garamond" w:cs="Times New Roman"/>
          <w:sz w:val="24"/>
          <w:szCs w:val="24"/>
          <w:lang w:val="fr-CA"/>
        </w:rPr>
        <w:t>qualifiée de « bidonville de Montréal » (Nadeau 2018 : en ligne) par l’historien</w:t>
      </w:r>
      <w:r w:rsidR="009036BB">
        <w:rPr>
          <w:rFonts w:ascii="Garamond" w:hAnsi="Garamond" w:cs="Times New Roman"/>
          <w:sz w:val="24"/>
          <w:szCs w:val="24"/>
          <w:lang w:val="fr-CA"/>
        </w:rPr>
        <w:t xml:space="preserve"> et journaliste</w:t>
      </w:r>
      <w:r w:rsidR="00B65858">
        <w:rPr>
          <w:rFonts w:ascii="Garamond" w:hAnsi="Garamond" w:cs="Times New Roman"/>
          <w:sz w:val="24"/>
          <w:szCs w:val="24"/>
          <w:lang w:val="fr-CA"/>
        </w:rPr>
        <w:t xml:space="preserve"> Jean-François Nadeau et</w:t>
      </w:r>
      <w:r w:rsidRPr="00384483">
        <w:rPr>
          <w:rFonts w:ascii="Garamond" w:hAnsi="Garamond" w:cs="Times New Roman"/>
          <w:sz w:val="24"/>
          <w:szCs w:val="24"/>
          <w:lang w:val="fr-CA"/>
        </w:rPr>
        <w:t xml:space="preserve"> aujourd’hui annexée à Longueuil,</w:t>
      </w:r>
      <w:r w:rsidR="008F5103">
        <w:rPr>
          <w:rFonts w:ascii="Garamond" w:hAnsi="Garamond" w:cs="Times New Roman"/>
          <w:sz w:val="24"/>
          <w:szCs w:val="24"/>
          <w:lang w:val="fr-CA"/>
        </w:rPr>
        <w:t xml:space="preserve"> </w:t>
      </w:r>
      <w:r w:rsidRPr="00384483">
        <w:rPr>
          <w:rFonts w:ascii="Garamond" w:hAnsi="Garamond" w:cs="Times New Roman"/>
          <w:sz w:val="24"/>
          <w:szCs w:val="24"/>
          <w:lang w:val="fr-CA"/>
        </w:rPr>
        <w:t>sont « dégénérés » (</w:t>
      </w:r>
      <w:r w:rsidR="009B5D6B">
        <w:rPr>
          <w:rFonts w:ascii="Garamond" w:hAnsi="Garamond" w:cs="Times New Roman"/>
          <w:sz w:val="24"/>
          <w:szCs w:val="24"/>
          <w:lang w:val="fr-CA"/>
        </w:rPr>
        <w:t xml:space="preserve">Vallières </w:t>
      </w:r>
      <w:r w:rsidRPr="00384483">
        <w:rPr>
          <w:rFonts w:ascii="Garamond" w:hAnsi="Garamond" w:cs="Times New Roman"/>
          <w:sz w:val="24"/>
          <w:szCs w:val="24"/>
          <w:lang w:val="fr-CA"/>
        </w:rPr>
        <w:t>1968 : 107),</w:t>
      </w:r>
      <w:r w:rsidR="001A1FAA">
        <w:rPr>
          <w:rFonts w:ascii="Garamond" w:hAnsi="Garamond" w:cs="Times New Roman"/>
          <w:sz w:val="24"/>
          <w:szCs w:val="24"/>
          <w:lang w:val="fr-CA"/>
        </w:rPr>
        <w:t xml:space="preserve"> </w:t>
      </w:r>
      <w:r w:rsidR="00884DD2">
        <w:rPr>
          <w:rFonts w:ascii="Garamond" w:hAnsi="Garamond" w:cs="Times New Roman"/>
          <w:sz w:val="24"/>
          <w:szCs w:val="24"/>
          <w:lang w:val="fr-CA"/>
        </w:rPr>
        <w:t>« ne sont pas des hommes », sont</w:t>
      </w:r>
      <w:r w:rsidRPr="00384483">
        <w:rPr>
          <w:rFonts w:ascii="Garamond" w:hAnsi="Garamond" w:cs="Times New Roman"/>
          <w:sz w:val="24"/>
          <w:szCs w:val="24"/>
          <w:lang w:val="fr-CA"/>
        </w:rPr>
        <w:t xml:space="preserve"> « sales » et représentent « la “</w:t>
      </w:r>
      <w:proofErr w:type="spellStart"/>
      <w:r w:rsidRPr="00384483">
        <w:rPr>
          <w:rFonts w:ascii="Garamond" w:hAnsi="Garamond" w:cs="Times New Roman"/>
          <w:sz w:val="24"/>
          <w:szCs w:val="24"/>
          <w:lang w:val="fr-CA"/>
        </w:rPr>
        <w:t>scrap</w:t>
      </w:r>
      <w:proofErr w:type="spellEnd"/>
      <w:r w:rsidRPr="00384483">
        <w:rPr>
          <w:rFonts w:ascii="Garamond" w:hAnsi="Garamond" w:cs="Times New Roman"/>
          <w:sz w:val="24"/>
          <w:szCs w:val="24"/>
          <w:lang w:val="fr-CA"/>
        </w:rPr>
        <w:t>” humaine du plus vaste territoire de la région métropolitaine » (</w:t>
      </w:r>
      <w:r w:rsidR="009B5D6B">
        <w:rPr>
          <w:rFonts w:ascii="Garamond" w:hAnsi="Garamond" w:cs="Times New Roman"/>
          <w:sz w:val="24"/>
          <w:szCs w:val="24"/>
          <w:lang w:val="fr-CA"/>
        </w:rPr>
        <w:t xml:space="preserve">Vallières </w:t>
      </w:r>
      <w:r w:rsidRPr="00384483">
        <w:rPr>
          <w:rFonts w:ascii="Garamond" w:hAnsi="Garamond" w:cs="Times New Roman"/>
          <w:sz w:val="24"/>
          <w:szCs w:val="24"/>
          <w:lang w:val="fr-CA"/>
        </w:rPr>
        <w:t xml:space="preserve">1968 : 115), dans la mesure où leurs tares, non pas biologiques, sont celles de la société capitaliste, qui les régurgite après avoir consommé leur force de travail. </w:t>
      </w:r>
      <w:r w:rsidR="00CD35D8">
        <w:rPr>
          <w:rFonts w:ascii="Garamond" w:hAnsi="Garamond" w:cs="Times New Roman"/>
          <w:sz w:val="24"/>
          <w:szCs w:val="24"/>
          <w:lang w:val="fr-CA"/>
        </w:rPr>
        <w:t>Cette</w:t>
      </w:r>
      <w:r w:rsidRPr="00384483">
        <w:rPr>
          <w:rFonts w:ascii="Garamond" w:hAnsi="Garamond" w:cs="Times New Roman"/>
          <w:sz w:val="24"/>
          <w:szCs w:val="24"/>
          <w:lang w:val="fr-CA"/>
        </w:rPr>
        <w:t xml:space="preserve"> logique selon laquelle les </w:t>
      </w:r>
      <w:r w:rsidRPr="00384483">
        <w:rPr>
          <w:rFonts w:ascii="Garamond" w:hAnsi="Garamond" w:cs="Times New Roman"/>
          <w:i/>
          <w:iCs/>
          <w:sz w:val="24"/>
          <w:szCs w:val="24"/>
          <w:lang w:val="fr-CA"/>
        </w:rPr>
        <w:t xml:space="preserve">déchets humains </w:t>
      </w:r>
      <w:r w:rsidRPr="00384483">
        <w:rPr>
          <w:rFonts w:ascii="Garamond" w:hAnsi="Garamond" w:cs="Times New Roman"/>
          <w:sz w:val="24"/>
          <w:szCs w:val="24"/>
          <w:lang w:val="fr-CA"/>
        </w:rPr>
        <w:t>seraient responsables de leur(s) exclusion(s)</w:t>
      </w:r>
      <w:r w:rsidR="00CD35D8">
        <w:rPr>
          <w:rFonts w:ascii="Garamond" w:hAnsi="Garamond" w:cs="Times New Roman"/>
          <w:sz w:val="24"/>
          <w:szCs w:val="24"/>
          <w:lang w:val="fr-CA"/>
        </w:rPr>
        <w:t xml:space="preserve"> a été théorisée par </w:t>
      </w:r>
      <w:r w:rsidR="00CD35D8">
        <w:rPr>
          <w:rFonts w:ascii="Garamond" w:hAnsi="Garamond" w:cs="Times New Roman"/>
          <w:sz w:val="24"/>
          <w:szCs w:val="24"/>
          <w:lang w:val="fr-CA"/>
        </w:rPr>
        <w:lastRenderedPageBreak/>
        <w:t xml:space="preserve">la chercheuse </w:t>
      </w:r>
      <w:proofErr w:type="spellStart"/>
      <w:r w:rsidR="00CD35D8">
        <w:rPr>
          <w:rFonts w:ascii="Garamond" w:hAnsi="Garamond" w:cs="Times New Roman"/>
          <w:sz w:val="24"/>
          <w:szCs w:val="24"/>
          <w:lang w:val="fr-CA"/>
        </w:rPr>
        <w:t>Cecily</w:t>
      </w:r>
      <w:proofErr w:type="spellEnd"/>
      <w:r w:rsidR="00CD35D8">
        <w:rPr>
          <w:rFonts w:ascii="Garamond" w:hAnsi="Garamond" w:cs="Times New Roman"/>
          <w:sz w:val="24"/>
          <w:szCs w:val="24"/>
          <w:lang w:val="fr-CA"/>
        </w:rPr>
        <w:t xml:space="preserve"> F. Brown</w:t>
      </w:r>
      <w:r w:rsidR="00E225BA">
        <w:rPr>
          <w:rFonts w:ascii="Garamond" w:hAnsi="Garamond" w:cs="Times New Roman"/>
          <w:sz w:val="24"/>
          <w:szCs w:val="24"/>
          <w:lang w:val="fr-CA"/>
        </w:rPr>
        <w:t xml:space="preserve">, </w:t>
      </w:r>
      <w:r w:rsidR="006F1FC2">
        <w:rPr>
          <w:rFonts w:ascii="Garamond" w:hAnsi="Garamond" w:cs="Times New Roman"/>
          <w:sz w:val="24"/>
          <w:szCs w:val="24"/>
          <w:lang w:val="fr-CA"/>
        </w:rPr>
        <w:t xml:space="preserve">à qui l’on doit le concept de </w:t>
      </w:r>
      <w:proofErr w:type="spellStart"/>
      <w:r w:rsidR="006F1FC2">
        <w:rPr>
          <w:rFonts w:ascii="Garamond" w:hAnsi="Garamond" w:cs="Times New Roman"/>
          <w:i/>
          <w:iCs/>
          <w:sz w:val="24"/>
          <w:szCs w:val="24"/>
          <w:lang w:val="fr-CA"/>
        </w:rPr>
        <w:t>garbagization</w:t>
      </w:r>
      <w:proofErr w:type="spellEnd"/>
      <w:r w:rsidR="006F1FC2">
        <w:rPr>
          <w:rFonts w:ascii="Garamond" w:hAnsi="Garamond" w:cs="Times New Roman"/>
          <w:sz w:val="24"/>
          <w:szCs w:val="24"/>
          <w:lang w:val="fr-CA"/>
        </w:rPr>
        <w:t>.</w:t>
      </w:r>
      <w:r w:rsidR="00F34346">
        <w:rPr>
          <w:rFonts w:ascii="Garamond" w:hAnsi="Garamond" w:cs="Times New Roman"/>
          <w:sz w:val="24"/>
          <w:szCs w:val="24"/>
          <w:lang w:val="fr-CA"/>
        </w:rPr>
        <w:t xml:space="preserve"> </w:t>
      </w:r>
      <w:r w:rsidR="00C75D12">
        <w:rPr>
          <w:rFonts w:ascii="Garamond" w:hAnsi="Garamond" w:cs="Times New Roman"/>
          <w:sz w:val="24"/>
          <w:szCs w:val="24"/>
          <w:lang w:val="fr-CA"/>
        </w:rPr>
        <w:t xml:space="preserve">Plus particulièrement, ce terme cherche à définir une dynamique sociale </w:t>
      </w:r>
      <w:r w:rsidR="003A2CD7">
        <w:rPr>
          <w:rFonts w:ascii="Garamond" w:hAnsi="Garamond" w:cs="Times New Roman"/>
          <w:sz w:val="24"/>
          <w:szCs w:val="24"/>
          <w:lang w:val="fr-CA"/>
        </w:rPr>
        <w:t xml:space="preserve">et sa rhétorique, qui utilise les déchets </w:t>
      </w:r>
      <w:r w:rsidR="00024B5E">
        <w:rPr>
          <w:rFonts w:ascii="Garamond" w:hAnsi="Garamond" w:cs="Times New Roman"/>
          <w:sz w:val="24"/>
          <w:szCs w:val="24"/>
          <w:lang w:val="fr-CA"/>
        </w:rPr>
        <w:t xml:space="preserve">et les détritus comme métaphores pour </w:t>
      </w:r>
      <w:r w:rsidR="00130D05">
        <w:rPr>
          <w:rFonts w:ascii="Garamond" w:hAnsi="Garamond" w:cs="Times New Roman"/>
          <w:sz w:val="24"/>
          <w:szCs w:val="24"/>
          <w:lang w:val="fr-CA"/>
        </w:rPr>
        <w:t xml:space="preserve">désigner </w:t>
      </w:r>
      <w:r w:rsidR="00024B5E">
        <w:rPr>
          <w:rFonts w:ascii="Garamond" w:hAnsi="Garamond" w:cs="Times New Roman"/>
          <w:sz w:val="24"/>
          <w:szCs w:val="24"/>
          <w:lang w:val="fr-CA"/>
        </w:rPr>
        <w:t>certains individus</w:t>
      </w:r>
      <w:r w:rsidR="00330149">
        <w:rPr>
          <w:rFonts w:ascii="Garamond" w:hAnsi="Garamond" w:cs="Times New Roman"/>
          <w:sz w:val="24"/>
          <w:szCs w:val="24"/>
          <w:lang w:val="fr-CA"/>
        </w:rPr>
        <w:t xml:space="preserve">, ainsi </w:t>
      </w:r>
      <w:r w:rsidR="0019157C">
        <w:rPr>
          <w:rFonts w:ascii="Garamond" w:hAnsi="Garamond" w:cs="Times New Roman"/>
          <w:sz w:val="24"/>
          <w:szCs w:val="24"/>
          <w:lang w:val="fr-CA"/>
        </w:rPr>
        <w:t xml:space="preserve">définis comme des êtres jetables. </w:t>
      </w:r>
      <w:r w:rsidR="00EE3027">
        <w:rPr>
          <w:rFonts w:ascii="Garamond" w:hAnsi="Garamond" w:cs="Times New Roman"/>
          <w:sz w:val="24"/>
          <w:szCs w:val="24"/>
          <w:lang w:val="fr-CA"/>
        </w:rPr>
        <w:t xml:space="preserve">Pour Brown, il s’agit d’un véritable système </w:t>
      </w:r>
      <w:r w:rsidR="00C2100F">
        <w:rPr>
          <w:rFonts w:ascii="Garamond" w:hAnsi="Garamond" w:cs="Times New Roman"/>
          <w:sz w:val="24"/>
          <w:szCs w:val="24"/>
          <w:lang w:val="fr-CA"/>
        </w:rPr>
        <w:t xml:space="preserve">qui sert à renforcer et à réitérer les hiérarchies, </w:t>
      </w:r>
      <w:r w:rsidR="000C7237">
        <w:rPr>
          <w:rFonts w:ascii="Garamond" w:hAnsi="Garamond" w:cs="Times New Roman"/>
          <w:sz w:val="24"/>
          <w:szCs w:val="24"/>
          <w:lang w:val="fr-CA"/>
        </w:rPr>
        <w:t xml:space="preserve">notamment de classe. </w:t>
      </w:r>
      <w:r w:rsidR="00BD3C05">
        <w:rPr>
          <w:rFonts w:ascii="Garamond" w:hAnsi="Garamond" w:cs="Times New Roman"/>
          <w:sz w:val="24"/>
          <w:szCs w:val="24"/>
          <w:lang w:val="fr-CA"/>
        </w:rPr>
        <w:t xml:space="preserve">La </w:t>
      </w:r>
      <w:proofErr w:type="spellStart"/>
      <w:r w:rsidR="00BD3C05">
        <w:rPr>
          <w:rFonts w:ascii="Garamond" w:hAnsi="Garamond" w:cs="Times New Roman"/>
          <w:i/>
          <w:iCs/>
          <w:sz w:val="24"/>
          <w:szCs w:val="24"/>
          <w:lang w:val="fr-CA"/>
        </w:rPr>
        <w:t>garbagization</w:t>
      </w:r>
      <w:proofErr w:type="spellEnd"/>
      <w:r w:rsidR="00BD3C05">
        <w:rPr>
          <w:rFonts w:ascii="Garamond" w:hAnsi="Garamond" w:cs="Times New Roman"/>
          <w:i/>
          <w:iCs/>
          <w:sz w:val="24"/>
          <w:szCs w:val="24"/>
          <w:lang w:val="fr-CA"/>
        </w:rPr>
        <w:t xml:space="preserve"> </w:t>
      </w:r>
      <w:r w:rsidRPr="00384483">
        <w:rPr>
          <w:rFonts w:ascii="Garamond" w:hAnsi="Garamond" w:cs="Times New Roman"/>
          <w:sz w:val="24"/>
          <w:szCs w:val="24"/>
          <w:lang w:val="fr-CA"/>
        </w:rPr>
        <w:t>est mise à mal dans les lignes de Vallières :</w:t>
      </w:r>
    </w:p>
    <w:p w14:paraId="51EFEDB1" w14:textId="03099EEC" w:rsidR="00282226" w:rsidRPr="00384483" w:rsidRDefault="00845EC7" w:rsidP="007D4CCE">
      <w:pPr>
        <w:spacing w:line="240" w:lineRule="auto"/>
        <w:ind w:left="851"/>
        <w:jc w:val="both"/>
        <w:rPr>
          <w:rFonts w:ascii="Garamond" w:hAnsi="Garamond" w:cs="Times New Roman"/>
          <w:sz w:val="24"/>
          <w:szCs w:val="24"/>
          <w:lang w:val="fr-CA"/>
        </w:rPr>
      </w:pPr>
      <w:r>
        <w:rPr>
          <w:rFonts w:ascii="Garamond" w:hAnsi="Garamond" w:cs="Times New Roman"/>
          <w:sz w:val="24"/>
          <w:szCs w:val="24"/>
          <w:lang w:val="fr-CA"/>
        </w:rPr>
        <w:t xml:space="preserve">Et puis, n’est-il pas dans « l’Ordre » </w:t>
      </w:r>
      <w:r w:rsidR="00B06876">
        <w:rPr>
          <w:rFonts w:ascii="Garamond" w:hAnsi="Garamond" w:cs="Times New Roman"/>
          <w:sz w:val="24"/>
          <w:szCs w:val="24"/>
          <w:lang w:val="fr-CA"/>
        </w:rPr>
        <w:t>qu’il y ait des gens plus intelligents que d’autres, plus « travaillants », plus économes</w:t>
      </w:r>
      <w:r w:rsidR="00D87FF3">
        <w:rPr>
          <w:rFonts w:ascii="Garamond" w:hAnsi="Garamond" w:cs="Times New Roman"/>
          <w:sz w:val="24"/>
          <w:szCs w:val="24"/>
          <w:lang w:val="fr-CA"/>
        </w:rPr>
        <w:t>, moins ivrognes, moins paresseux</w:t>
      </w:r>
      <w:r w:rsidR="00D63783">
        <w:rPr>
          <w:rFonts w:ascii="Garamond" w:hAnsi="Garamond" w:cs="Times New Roman"/>
          <w:sz w:val="24"/>
          <w:szCs w:val="24"/>
          <w:lang w:val="fr-CA"/>
        </w:rPr>
        <w:t>, et qui réussissent plus facilement parce qu’ils sont plus « capables », plus sobres, plus instruits</w:t>
      </w:r>
      <w:r w:rsidR="00656EDF">
        <w:rPr>
          <w:rFonts w:ascii="Garamond" w:hAnsi="Garamond" w:cs="Times New Roman"/>
          <w:sz w:val="24"/>
          <w:szCs w:val="24"/>
          <w:lang w:val="fr-CA"/>
        </w:rPr>
        <w:t>… plus riches aussi […]</w:t>
      </w:r>
      <w:r>
        <w:rPr>
          <w:rFonts w:ascii="Garamond" w:hAnsi="Garamond" w:cs="Times New Roman"/>
          <w:sz w:val="24"/>
          <w:szCs w:val="24"/>
          <w:lang w:val="fr-CA"/>
        </w:rPr>
        <w:t xml:space="preserve"> </w:t>
      </w:r>
      <w:r w:rsidR="00282226" w:rsidRPr="00384483">
        <w:rPr>
          <w:rFonts w:ascii="Garamond" w:hAnsi="Garamond" w:cs="Times New Roman"/>
          <w:sz w:val="24"/>
          <w:szCs w:val="24"/>
          <w:lang w:val="fr-CA"/>
        </w:rPr>
        <w:t xml:space="preserve">C’est impossible que tous nous autres, de l’est de la ville, de Saint-Henri et de la Pointe Saint-Charles, on ne soit qu’une bande </w:t>
      </w:r>
      <w:proofErr w:type="gramStart"/>
      <w:r w:rsidR="00282226" w:rsidRPr="00384483">
        <w:rPr>
          <w:rFonts w:ascii="Garamond" w:hAnsi="Garamond" w:cs="Times New Roman"/>
          <w:sz w:val="24"/>
          <w:szCs w:val="24"/>
          <w:lang w:val="fr-CA"/>
        </w:rPr>
        <w:t>d’ «</w:t>
      </w:r>
      <w:proofErr w:type="gramEnd"/>
      <w:r w:rsidR="00282226" w:rsidRPr="00384483">
        <w:rPr>
          <w:rFonts w:ascii="Garamond" w:hAnsi="Garamond" w:cs="Times New Roman"/>
          <w:sz w:val="24"/>
          <w:szCs w:val="24"/>
          <w:lang w:val="fr-CA"/>
        </w:rPr>
        <w:t> arriérés ». Et que tous ces maudits riches de Westmount, d’Outremont, et de Ville Mont-Royal soient plus intelligents que nous autres. (1968 : 63-64)</w:t>
      </w:r>
    </w:p>
    <w:p w14:paraId="7C7E776A" w14:textId="64EAA80C" w:rsidR="00282226" w:rsidRPr="00BC766B" w:rsidRDefault="00282226" w:rsidP="00282226">
      <w:pPr>
        <w:spacing w:after="0" w:line="480" w:lineRule="auto"/>
        <w:jc w:val="both"/>
        <w:rPr>
          <w:rFonts w:ascii="Garamond" w:hAnsi="Garamond" w:cs="Times New Roman"/>
          <w:sz w:val="24"/>
          <w:szCs w:val="24"/>
          <w:lang w:val="fr-CA"/>
        </w:rPr>
      </w:pPr>
      <w:r w:rsidRPr="00384483">
        <w:rPr>
          <w:rFonts w:ascii="Garamond" w:hAnsi="Garamond" w:cs="Times New Roman"/>
          <w:sz w:val="24"/>
          <w:szCs w:val="24"/>
          <w:lang w:val="fr-CA"/>
        </w:rPr>
        <w:t xml:space="preserve">C’est véritablement la figure du </w:t>
      </w:r>
      <w:r w:rsidRPr="00384483">
        <w:rPr>
          <w:rFonts w:ascii="Garamond" w:hAnsi="Garamond" w:cs="Times New Roman"/>
          <w:i/>
          <w:iCs/>
          <w:sz w:val="24"/>
          <w:szCs w:val="24"/>
          <w:lang w:val="fr-CA"/>
        </w:rPr>
        <w:t>white trash</w:t>
      </w:r>
      <w:r w:rsidRPr="00384483">
        <w:rPr>
          <w:rFonts w:ascii="Garamond" w:hAnsi="Garamond" w:cs="Times New Roman"/>
          <w:sz w:val="24"/>
          <w:szCs w:val="24"/>
          <w:lang w:val="fr-CA"/>
        </w:rPr>
        <w:t xml:space="preserve"> qui est mobilisée par Vallières, pour montrer que la pauvreté qui afflige les Québécois francophones blancs est faussement naturalisée.</w:t>
      </w:r>
      <w:r w:rsidR="008C56D4">
        <w:rPr>
          <w:rFonts w:ascii="Garamond" w:hAnsi="Garamond" w:cs="Times New Roman"/>
          <w:sz w:val="24"/>
          <w:szCs w:val="24"/>
          <w:lang w:val="fr-CA"/>
        </w:rPr>
        <w:t xml:space="preserve"> </w:t>
      </w:r>
      <w:r w:rsidR="00535353">
        <w:rPr>
          <w:rFonts w:ascii="Garamond" w:hAnsi="Garamond" w:cs="Times New Roman"/>
          <w:sz w:val="24"/>
          <w:szCs w:val="24"/>
          <w:lang w:val="fr-CA"/>
        </w:rPr>
        <w:t>L’</w:t>
      </w:r>
      <w:r w:rsidR="006632B2">
        <w:rPr>
          <w:rFonts w:ascii="Garamond" w:hAnsi="Garamond" w:cs="Times New Roman"/>
          <w:sz w:val="24"/>
          <w:szCs w:val="24"/>
          <w:lang w:val="fr-CA"/>
        </w:rPr>
        <w:t>auteur produit un autre exemple</w:t>
      </w:r>
      <w:r w:rsidR="000D720F">
        <w:rPr>
          <w:rFonts w:ascii="Garamond" w:hAnsi="Garamond" w:cs="Times New Roman"/>
          <w:sz w:val="24"/>
          <w:szCs w:val="24"/>
          <w:lang w:val="fr-CA"/>
        </w:rPr>
        <w:t>, plus implicite cette fois,</w:t>
      </w:r>
      <w:r w:rsidR="006632B2">
        <w:rPr>
          <w:rFonts w:ascii="Garamond" w:hAnsi="Garamond" w:cs="Times New Roman"/>
          <w:sz w:val="24"/>
          <w:szCs w:val="24"/>
          <w:lang w:val="fr-CA"/>
        </w:rPr>
        <w:t xml:space="preserve"> de cette dynamique quand il mentionne « “</w:t>
      </w:r>
      <w:r w:rsidR="00E069A3">
        <w:rPr>
          <w:rFonts w:ascii="Garamond" w:hAnsi="Garamond" w:cs="Times New Roman"/>
          <w:sz w:val="24"/>
          <w:szCs w:val="24"/>
          <w:lang w:val="fr-CA"/>
        </w:rPr>
        <w:t xml:space="preserve">les pauvres” [qui sont] devenus tout à coup </w:t>
      </w:r>
      <w:r w:rsidR="000D720F">
        <w:rPr>
          <w:rFonts w:ascii="Garamond" w:hAnsi="Garamond" w:cs="Times New Roman"/>
          <w:sz w:val="24"/>
          <w:szCs w:val="24"/>
          <w:lang w:val="fr-CA"/>
        </w:rPr>
        <w:t>des “ivrognes” pour l’épicier »</w:t>
      </w:r>
      <w:r w:rsidR="005C1457">
        <w:rPr>
          <w:rFonts w:ascii="Garamond" w:hAnsi="Garamond" w:cs="Times New Roman"/>
          <w:sz w:val="24"/>
          <w:szCs w:val="24"/>
          <w:lang w:val="fr-CA"/>
        </w:rPr>
        <w:t xml:space="preserve"> (Vallières 1968 : 104).</w:t>
      </w:r>
      <w:r w:rsidRPr="00384483">
        <w:rPr>
          <w:rFonts w:ascii="Garamond" w:hAnsi="Garamond" w:cs="Times New Roman"/>
          <w:sz w:val="24"/>
          <w:szCs w:val="24"/>
          <w:lang w:val="fr-CA"/>
        </w:rPr>
        <w:t xml:space="preserve"> </w:t>
      </w:r>
      <w:r w:rsidR="00E153CA">
        <w:rPr>
          <w:rFonts w:ascii="Garamond" w:hAnsi="Garamond" w:cs="Times New Roman"/>
          <w:sz w:val="24"/>
          <w:szCs w:val="24"/>
          <w:lang w:val="fr-CA"/>
        </w:rPr>
        <w:t xml:space="preserve">Tel </w:t>
      </w:r>
      <w:r w:rsidR="009674E7">
        <w:rPr>
          <w:rFonts w:ascii="Garamond" w:hAnsi="Garamond" w:cs="Times New Roman"/>
          <w:sz w:val="24"/>
          <w:szCs w:val="24"/>
          <w:lang w:val="fr-CA"/>
        </w:rPr>
        <w:t xml:space="preserve">le </w:t>
      </w:r>
      <w:r w:rsidR="00E153CA">
        <w:rPr>
          <w:rFonts w:ascii="Garamond" w:hAnsi="Garamond" w:cs="Times New Roman"/>
          <w:sz w:val="24"/>
          <w:szCs w:val="24"/>
          <w:lang w:val="fr-CA"/>
        </w:rPr>
        <w:t>négatif</w:t>
      </w:r>
      <w:r w:rsidR="009674E7">
        <w:rPr>
          <w:rFonts w:ascii="Garamond" w:hAnsi="Garamond" w:cs="Times New Roman"/>
          <w:sz w:val="24"/>
          <w:szCs w:val="24"/>
          <w:lang w:val="fr-CA"/>
        </w:rPr>
        <w:t xml:space="preserve"> d’une photographie</w:t>
      </w:r>
      <w:r w:rsidR="00E153CA">
        <w:rPr>
          <w:rFonts w:ascii="Garamond" w:hAnsi="Garamond" w:cs="Times New Roman"/>
          <w:sz w:val="24"/>
          <w:szCs w:val="24"/>
          <w:lang w:val="fr-CA"/>
        </w:rPr>
        <w:t xml:space="preserve">, </w:t>
      </w:r>
      <w:r w:rsidR="00BC766B">
        <w:rPr>
          <w:rFonts w:ascii="Garamond" w:hAnsi="Garamond" w:cs="Times New Roman"/>
          <w:sz w:val="24"/>
          <w:szCs w:val="24"/>
          <w:lang w:val="fr-CA"/>
        </w:rPr>
        <w:t xml:space="preserve">le </w:t>
      </w:r>
      <w:r w:rsidR="00BC766B">
        <w:rPr>
          <w:rFonts w:ascii="Garamond" w:hAnsi="Garamond" w:cs="Times New Roman"/>
          <w:i/>
          <w:iCs/>
          <w:sz w:val="24"/>
          <w:szCs w:val="24"/>
          <w:lang w:val="fr-CA"/>
        </w:rPr>
        <w:t xml:space="preserve">white trash </w:t>
      </w:r>
      <w:r w:rsidR="00BC766B">
        <w:rPr>
          <w:rFonts w:ascii="Garamond" w:hAnsi="Garamond" w:cs="Times New Roman"/>
          <w:sz w:val="24"/>
          <w:szCs w:val="24"/>
          <w:lang w:val="fr-CA"/>
        </w:rPr>
        <w:t xml:space="preserve">permet </w:t>
      </w:r>
      <w:r w:rsidR="00981688">
        <w:rPr>
          <w:rFonts w:ascii="Garamond" w:hAnsi="Garamond" w:cs="Times New Roman"/>
          <w:sz w:val="24"/>
          <w:szCs w:val="24"/>
          <w:lang w:val="fr-CA"/>
        </w:rPr>
        <w:t xml:space="preserve">d’exposer le système </w:t>
      </w:r>
      <w:r w:rsidR="00F4608A">
        <w:rPr>
          <w:rFonts w:ascii="Garamond" w:hAnsi="Garamond" w:cs="Times New Roman"/>
          <w:sz w:val="24"/>
          <w:szCs w:val="24"/>
          <w:lang w:val="fr-CA"/>
        </w:rPr>
        <w:t>qui attribue la valeur et</w:t>
      </w:r>
      <w:r w:rsidR="009C7D20">
        <w:rPr>
          <w:rFonts w:ascii="Garamond" w:hAnsi="Garamond" w:cs="Times New Roman"/>
          <w:sz w:val="24"/>
          <w:szCs w:val="24"/>
          <w:lang w:val="fr-CA"/>
        </w:rPr>
        <w:t xml:space="preserve"> qui</w:t>
      </w:r>
      <w:r w:rsidR="00F4608A">
        <w:rPr>
          <w:rFonts w:ascii="Garamond" w:hAnsi="Garamond" w:cs="Times New Roman"/>
          <w:sz w:val="24"/>
          <w:szCs w:val="24"/>
          <w:lang w:val="fr-CA"/>
        </w:rPr>
        <w:t xml:space="preserve"> dévalue. </w:t>
      </w:r>
    </w:p>
    <w:p w14:paraId="6FC892A8" w14:textId="58F03132" w:rsidR="00CE6407" w:rsidRPr="00582B46" w:rsidRDefault="006361AF" w:rsidP="00B108F1">
      <w:pPr>
        <w:spacing w:line="480" w:lineRule="auto"/>
        <w:ind w:firstLine="851"/>
        <w:jc w:val="both"/>
        <w:rPr>
          <w:rFonts w:ascii="Garamond" w:hAnsi="Garamond" w:cs="Times New Roman"/>
          <w:sz w:val="24"/>
          <w:szCs w:val="24"/>
          <w:lang w:val="fr-CA"/>
        </w:rPr>
      </w:pPr>
      <w:r>
        <w:rPr>
          <w:rFonts w:ascii="Garamond" w:hAnsi="Garamond" w:cs="Times New Roman"/>
          <w:sz w:val="24"/>
          <w:szCs w:val="24"/>
          <w:lang w:val="fr-CA"/>
        </w:rPr>
        <w:t xml:space="preserve">La critique </w:t>
      </w:r>
      <w:proofErr w:type="spellStart"/>
      <w:r>
        <w:rPr>
          <w:rFonts w:ascii="Garamond" w:hAnsi="Garamond" w:cs="Times New Roman"/>
          <w:sz w:val="24"/>
          <w:szCs w:val="24"/>
          <w:lang w:val="fr-CA"/>
        </w:rPr>
        <w:t>beaulieusienne</w:t>
      </w:r>
      <w:proofErr w:type="spellEnd"/>
      <w:r>
        <w:rPr>
          <w:rFonts w:ascii="Garamond" w:hAnsi="Garamond" w:cs="Times New Roman"/>
          <w:sz w:val="24"/>
          <w:szCs w:val="24"/>
          <w:lang w:val="fr-CA"/>
        </w:rPr>
        <w:t xml:space="preserve"> a pour sa part </w:t>
      </w:r>
      <w:r w:rsidR="002160BE">
        <w:rPr>
          <w:rFonts w:ascii="Garamond" w:hAnsi="Garamond" w:cs="Times New Roman"/>
          <w:sz w:val="24"/>
          <w:szCs w:val="24"/>
          <w:lang w:val="fr-CA"/>
        </w:rPr>
        <w:t xml:space="preserve">identifié le grotesque </w:t>
      </w:r>
      <w:r w:rsidR="005F0F6B">
        <w:rPr>
          <w:rFonts w:ascii="Garamond" w:hAnsi="Garamond" w:cs="Times New Roman"/>
          <w:sz w:val="24"/>
          <w:szCs w:val="24"/>
          <w:lang w:val="fr-CA"/>
        </w:rPr>
        <w:t>comme l’esthétique privilégiée par l’écrivain</w:t>
      </w:r>
      <w:r w:rsidR="00577D76">
        <w:rPr>
          <w:rFonts w:ascii="Garamond" w:hAnsi="Garamond" w:cs="Times New Roman"/>
          <w:sz w:val="24"/>
          <w:szCs w:val="24"/>
          <w:lang w:val="fr-CA"/>
        </w:rPr>
        <w:t xml:space="preserve"> à travers toute son œuvre</w:t>
      </w:r>
      <w:r w:rsidR="005F0F6B">
        <w:rPr>
          <w:rFonts w:ascii="Garamond" w:hAnsi="Garamond" w:cs="Times New Roman"/>
          <w:sz w:val="24"/>
          <w:szCs w:val="24"/>
          <w:lang w:val="fr-CA"/>
        </w:rPr>
        <w:t xml:space="preserve"> (Vien 2014 : ii)</w:t>
      </w:r>
      <w:r w:rsidR="00577D76">
        <w:rPr>
          <w:rFonts w:ascii="Garamond" w:hAnsi="Garamond" w:cs="Times New Roman"/>
          <w:sz w:val="24"/>
          <w:szCs w:val="24"/>
          <w:lang w:val="fr-CA"/>
        </w:rPr>
        <w:t xml:space="preserve">. Même s’il est tout à fait juste d’associer </w:t>
      </w:r>
      <w:r w:rsidR="006943EF">
        <w:rPr>
          <w:rFonts w:ascii="Garamond" w:hAnsi="Garamond" w:cs="Times New Roman"/>
          <w:sz w:val="24"/>
          <w:szCs w:val="24"/>
          <w:lang w:val="fr-CA"/>
        </w:rPr>
        <w:t xml:space="preserve">le grotesque à l’écriture </w:t>
      </w:r>
      <w:r>
        <w:rPr>
          <w:rFonts w:ascii="Garamond" w:hAnsi="Garamond" w:cs="Times New Roman"/>
          <w:sz w:val="24"/>
          <w:szCs w:val="24"/>
          <w:lang w:val="fr-CA"/>
        </w:rPr>
        <w:t>de Beaulieu</w:t>
      </w:r>
      <w:r w:rsidR="006943EF">
        <w:rPr>
          <w:rFonts w:ascii="Garamond" w:hAnsi="Garamond" w:cs="Times New Roman"/>
          <w:sz w:val="24"/>
          <w:szCs w:val="24"/>
          <w:lang w:val="fr-CA"/>
        </w:rPr>
        <w:t xml:space="preserve">, </w:t>
      </w:r>
      <w:r w:rsidR="00243C41">
        <w:rPr>
          <w:rFonts w:ascii="Garamond" w:hAnsi="Garamond" w:cs="Times New Roman"/>
          <w:sz w:val="24"/>
          <w:szCs w:val="24"/>
          <w:lang w:val="fr-CA"/>
        </w:rPr>
        <w:t xml:space="preserve">il </w:t>
      </w:r>
      <w:r w:rsidR="00BB1C40">
        <w:rPr>
          <w:rFonts w:ascii="Garamond" w:hAnsi="Garamond" w:cs="Times New Roman"/>
          <w:sz w:val="24"/>
          <w:szCs w:val="24"/>
          <w:lang w:val="fr-CA"/>
        </w:rPr>
        <w:t>importe</w:t>
      </w:r>
      <w:r w:rsidR="0083354A">
        <w:rPr>
          <w:rFonts w:ascii="Garamond" w:hAnsi="Garamond" w:cs="Times New Roman"/>
          <w:sz w:val="24"/>
          <w:szCs w:val="24"/>
          <w:lang w:val="fr-CA"/>
        </w:rPr>
        <w:t xml:space="preserve"> également</w:t>
      </w:r>
      <w:r w:rsidR="00BB1C40">
        <w:rPr>
          <w:rFonts w:ascii="Garamond" w:hAnsi="Garamond" w:cs="Times New Roman"/>
          <w:sz w:val="24"/>
          <w:szCs w:val="24"/>
          <w:lang w:val="fr-CA"/>
        </w:rPr>
        <w:t xml:space="preserve"> de souligner </w:t>
      </w:r>
      <w:r w:rsidR="00AA2184">
        <w:rPr>
          <w:rFonts w:ascii="Garamond" w:hAnsi="Garamond" w:cs="Times New Roman"/>
          <w:sz w:val="24"/>
          <w:szCs w:val="24"/>
          <w:lang w:val="fr-CA"/>
        </w:rPr>
        <w:t xml:space="preserve">la présence obsédante du </w:t>
      </w:r>
      <w:r w:rsidR="00AA2184">
        <w:rPr>
          <w:rFonts w:ascii="Garamond" w:hAnsi="Garamond" w:cs="Times New Roman"/>
          <w:i/>
          <w:iCs/>
          <w:sz w:val="24"/>
          <w:szCs w:val="24"/>
          <w:lang w:val="fr-CA"/>
        </w:rPr>
        <w:t xml:space="preserve">white trash </w:t>
      </w:r>
      <w:r w:rsidR="006351F0">
        <w:rPr>
          <w:rFonts w:ascii="Garamond" w:hAnsi="Garamond" w:cs="Times New Roman"/>
          <w:sz w:val="24"/>
          <w:szCs w:val="24"/>
          <w:lang w:val="fr-CA"/>
        </w:rPr>
        <w:t xml:space="preserve">dans </w:t>
      </w:r>
      <w:r w:rsidR="006D6456">
        <w:rPr>
          <w:rFonts w:ascii="Garamond" w:hAnsi="Garamond" w:cs="Times New Roman"/>
          <w:sz w:val="24"/>
          <w:szCs w:val="24"/>
          <w:lang w:val="fr-CA"/>
        </w:rPr>
        <w:t>ses textes</w:t>
      </w:r>
      <w:r w:rsidR="006351F0">
        <w:rPr>
          <w:rFonts w:ascii="Garamond" w:hAnsi="Garamond" w:cs="Times New Roman"/>
          <w:sz w:val="24"/>
          <w:szCs w:val="24"/>
          <w:lang w:val="fr-CA"/>
        </w:rPr>
        <w:t xml:space="preserve">. D’ailleurs, cette figure est très certainement liée à la question du grotesque, </w:t>
      </w:r>
      <w:r w:rsidR="00E86969">
        <w:rPr>
          <w:rFonts w:ascii="Garamond" w:hAnsi="Garamond" w:cs="Times New Roman"/>
          <w:sz w:val="24"/>
          <w:szCs w:val="24"/>
          <w:lang w:val="fr-CA"/>
        </w:rPr>
        <w:t xml:space="preserve">ne serait-ce </w:t>
      </w:r>
      <w:r w:rsidR="00E83739">
        <w:rPr>
          <w:rFonts w:ascii="Garamond" w:hAnsi="Garamond" w:cs="Times New Roman"/>
          <w:sz w:val="24"/>
          <w:szCs w:val="24"/>
          <w:lang w:val="fr-CA"/>
        </w:rPr>
        <w:t xml:space="preserve">que dans sa parenté avec le corps grotesque, composé </w:t>
      </w:r>
      <w:r w:rsidR="00A0208C">
        <w:rPr>
          <w:rFonts w:ascii="Garamond" w:hAnsi="Garamond" w:cs="Times New Roman"/>
          <w:sz w:val="24"/>
          <w:szCs w:val="24"/>
          <w:lang w:val="fr-CA"/>
        </w:rPr>
        <w:t>de « saillies, [d</w:t>
      </w:r>
      <w:proofErr w:type="gramStart"/>
      <w:r w:rsidR="00A0208C">
        <w:rPr>
          <w:rFonts w:ascii="Garamond" w:hAnsi="Garamond" w:cs="Times New Roman"/>
          <w:sz w:val="24"/>
          <w:szCs w:val="24"/>
          <w:lang w:val="fr-CA"/>
        </w:rPr>
        <w:t>’]excroissances</w:t>
      </w:r>
      <w:proofErr w:type="gramEnd"/>
      <w:r w:rsidR="00A0208C">
        <w:rPr>
          <w:rFonts w:ascii="Garamond" w:hAnsi="Garamond" w:cs="Times New Roman"/>
          <w:sz w:val="24"/>
          <w:szCs w:val="24"/>
          <w:lang w:val="fr-CA"/>
        </w:rPr>
        <w:t>, [de] bourgeons</w:t>
      </w:r>
      <w:r w:rsidR="00F5517D">
        <w:rPr>
          <w:rFonts w:ascii="Garamond" w:hAnsi="Garamond" w:cs="Times New Roman"/>
          <w:sz w:val="24"/>
          <w:szCs w:val="24"/>
          <w:lang w:val="fr-CA"/>
        </w:rPr>
        <w:t xml:space="preserve"> et [d’]orifices » (Bakhtine </w:t>
      </w:r>
      <w:r w:rsidR="00143977">
        <w:rPr>
          <w:rFonts w:ascii="Garamond" w:hAnsi="Garamond" w:cs="Times New Roman"/>
          <w:sz w:val="24"/>
          <w:szCs w:val="24"/>
          <w:lang w:val="fr-CA"/>
        </w:rPr>
        <w:t>1982 : 316).</w:t>
      </w:r>
      <w:r w:rsidR="003C628F">
        <w:rPr>
          <w:rFonts w:ascii="Garamond" w:hAnsi="Garamond" w:cs="Times New Roman"/>
          <w:sz w:val="24"/>
          <w:szCs w:val="24"/>
          <w:lang w:val="fr-CA"/>
        </w:rPr>
        <w:t xml:space="preserve"> </w:t>
      </w:r>
      <w:r w:rsidR="009B670E">
        <w:rPr>
          <w:rFonts w:ascii="Garamond" w:hAnsi="Garamond" w:cs="Times New Roman"/>
          <w:sz w:val="24"/>
          <w:szCs w:val="24"/>
          <w:lang w:val="fr-CA"/>
        </w:rPr>
        <w:t xml:space="preserve">Pour les besoins de cet article, je me concentrerai plus particulièrement sur le roman </w:t>
      </w:r>
      <w:r w:rsidR="009B670E">
        <w:rPr>
          <w:rFonts w:ascii="Garamond" w:hAnsi="Garamond" w:cs="Times New Roman"/>
          <w:i/>
          <w:iCs/>
          <w:sz w:val="24"/>
          <w:szCs w:val="24"/>
          <w:lang w:val="fr-CA"/>
        </w:rPr>
        <w:t>Un rêve québécois</w:t>
      </w:r>
      <w:r w:rsidR="004F76FB">
        <w:rPr>
          <w:rFonts w:ascii="Garamond" w:hAnsi="Garamond" w:cs="Times New Roman"/>
          <w:sz w:val="24"/>
          <w:szCs w:val="24"/>
          <w:lang w:val="fr-CA"/>
        </w:rPr>
        <w:t xml:space="preserve"> (1972)</w:t>
      </w:r>
      <w:r w:rsidR="00973F13">
        <w:rPr>
          <w:rFonts w:ascii="Garamond" w:hAnsi="Garamond" w:cs="Times New Roman"/>
          <w:sz w:val="24"/>
          <w:szCs w:val="24"/>
          <w:lang w:val="fr-CA"/>
        </w:rPr>
        <w:t>, dont la rédaction</w:t>
      </w:r>
      <w:r w:rsidR="00FD17E5">
        <w:rPr>
          <w:rFonts w:ascii="Garamond" w:hAnsi="Garamond" w:cs="Times New Roman"/>
          <w:sz w:val="24"/>
          <w:szCs w:val="24"/>
          <w:lang w:val="fr-CA"/>
        </w:rPr>
        <w:t xml:space="preserve"> a été réalisée avant, pendant et après Octobre</w:t>
      </w:r>
      <w:r w:rsidR="0035604A">
        <w:rPr>
          <w:rFonts w:ascii="Garamond" w:hAnsi="Garamond" w:cs="Times New Roman"/>
          <w:sz w:val="24"/>
          <w:szCs w:val="24"/>
          <w:lang w:val="fr-CA"/>
        </w:rPr>
        <w:t xml:space="preserve"> 1970</w:t>
      </w:r>
      <w:r w:rsidR="00FD17E5">
        <w:rPr>
          <w:rFonts w:ascii="Garamond" w:hAnsi="Garamond" w:cs="Times New Roman"/>
          <w:sz w:val="24"/>
          <w:szCs w:val="24"/>
          <w:lang w:val="fr-CA"/>
        </w:rPr>
        <w:t xml:space="preserve">. </w:t>
      </w:r>
      <w:r w:rsidR="006A24E1">
        <w:rPr>
          <w:rFonts w:ascii="Garamond" w:hAnsi="Garamond" w:cs="Times New Roman"/>
          <w:sz w:val="24"/>
          <w:szCs w:val="24"/>
          <w:lang w:val="fr-CA"/>
        </w:rPr>
        <w:t>Malgré</w:t>
      </w:r>
      <w:r w:rsidR="0035604A">
        <w:rPr>
          <w:rFonts w:ascii="Garamond" w:hAnsi="Garamond" w:cs="Times New Roman"/>
          <w:sz w:val="24"/>
          <w:szCs w:val="24"/>
          <w:lang w:val="fr-CA"/>
        </w:rPr>
        <w:t xml:space="preserve"> </w:t>
      </w:r>
      <w:r>
        <w:rPr>
          <w:rFonts w:ascii="Garamond" w:hAnsi="Garamond" w:cs="Times New Roman"/>
          <w:sz w:val="24"/>
          <w:szCs w:val="24"/>
          <w:lang w:val="fr-CA"/>
        </w:rPr>
        <w:t>son contexte d’écriture</w:t>
      </w:r>
      <w:r w:rsidR="0035604A">
        <w:rPr>
          <w:rFonts w:ascii="Garamond" w:hAnsi="Garamond" w:cs="Times New Roman"/>
          <w:sz w:val="24"/>
          <w:szCs w:val="24"/>
          <w:lang w:val="fr-CA"/>
        </w:rPr>
        <w:t xml:space="preserve">, </w:t>
      </w:r>
      <w:r w:rsidR="008B0D67">
        <w:rPr>
          <w:rFonts w:ascii="Garamond" w:hAnsi="Garamond" w:cs="Times New Roman"/>
          <w:sz w:val="24"/>
          <w:szCs w:val="24"/>
          <w:lang w:val="fr-CA"/>
        </w:rPr>
        <w:t xml:space="preserve">la Crise </w:t>
      </w:r>
      <w:r w:rsidR="0089724F">
        <w:rPr>
          <w:rFonts w:ascii="Garamond" w:hAnsi="Garamond" w:cs="Times New Roman"/>
          <w:sz w:val="24"/>
          <w:szCs w:val="24"/>
          <w:lang w:val="fr-CA"/>
        </w:rPr>
        <w:t>est</w:t>
      </w:r>
      <w:r w:rsidR="00032E9F">
        <w:rPr>
          <w:rFonts w:ascii="Garamond" w:hAnsi="Garamond" w:cs="Times New Roman"/>
          <w:sz w:val="24"/>
          <w:szCs w:val="24"/>
          <w:lang w:val="fr-CA"/>
        </w:rPr>
        <w:t xml:space="preserve"> quelque peu</w:t>
      </w:r>
      <w:r w:rsidR="0089724F">
        <w:rPr>
          <w:rFonts w:ascii="Garamond" w:hAnsi="Garamond" w:cs="Times New Roman"/>
          <w:sz w:val="24"/>
          <w:szCs w:val="24"/>
          <w:lang w:val="fr-CA"/>
        </w:rPr>
        <w:t xml:space="preserve"> mise à distance</w:t>
      </w:r>
      <w:r>
        <w:rPr>
          <w:rFonts w:ascii="Garamond" w:hAnsi="Garamond" w:cs="Times New Roman"/>
          <w:sz w:val="24"/>
          <w:szCs w:val="24"/>
          <w:lang w:val="fr-CA"/>
        </w:rPr>
        <w:t xml:space="preserve">. Elle se </w:t>
      </w:r>
      <w:r w:rsidR="0089724F">
        <w:rPr>
          <w:rFonts w:ascii="Garamond" w:hAnsi="Garamond" w:cs="Times New Roman"/>
          <w:sz w:val="24"/>
          <w:szCs w:val="24"/>
          <w:lang w:val="fr-CA"/>
        </w:rPr>
        <w:t>profile</w:t>
      </w:r>
      <w:r>
        <w:rPr>
          <w:rFonts w:ascii="Garamond" w:hAnsi="Garamond" w:cs="Times New Roman"/>
          <w:sz w:val="24"/>
          <w:szCs w:val="24"/>
          <w:lang w:val="fr-CA"/>
        </w:rPr>
        <w:t xml:space="preserve"> néanmoins</w:t>
      </w:r>
      <w:r w:rsidR="0089724F">
        <w:rPr>
          <w:rFonts w:ascii="Garamond" w:hAnsi="Garamond" w:cs="Times New Roman"/>
          <w:sz w:val="24"/>
          <w:szCs w:val="24"/>
          <w:lang w:val="fr-CA"/>
        </w:rPr>
        <w:t xml:space="preserve"> tout </w:t>
      </w:r>
      <w:r w:rsidR="00446625">
        <w:rPr>
          <w:rFonts w:ascii="Garamond" w:hAnsi="Garamond" w:cs="Times New Roman"/>
          <w:sz w:val="24"/>
          <w:szCs w:val="24"/>
          <w:lang w:val="fr-CA"/>
        </w:rPr>
        <w:t xml:space="preserve">au long du récit, telle une menace. </w:t>
      </w:r>
      <w:r w:rsidR="003343F3">
        <w:rPr>
          <w:rFonts w:ascii="Garamond" w:hAnsi="Garamond" w:cs="Times New Roman"/>
          <w:sz w:val="24"/>
          <w:szCs w:val="24"/>
          <w:lang w:val="fr-CA"/>
        </w:rPr>
        <w:t xml:space="preserve">L’œuvre se lit </w:t>
      </w:r>
      <w:r w:rsidR="008D451A">
        <w:rPr>
          <w:rFonts w:ascii="Garamond" w:hAnsi="Garamond" w:cs="Times New Roman"/>
          <w:sz w:val="24"/>
          <w:szCs w:val="24"/>
          <w:lang w:val="fr-CA"/>
        </w:rPr>
        <w:t xml:space="preserve">comme le </w:t>
      </w:r>
      <w:r w:rsidR="00A90D04">
        <w:rPr>
          <w:rFonts w:ascii="Garamond" w:hAnsi="Garamond" w:cs="Times New Roman"/>
          <w:sz w:val="24"/>
          <w:szCs w:val="24"/>
          <w:lang w:val="fr-CA"/>
        </w:rPr>
        <w:t>long délire</w:t>
      </w:r>
      <w:r w:rsidR="008D451A">
        <w:rPr>
          <w:rFonts w:ascii="Garamond" w:hAnsi="Garamond" w:cs="Times New Roman"/>
          <w:sz w:val="24"/>
          <w:szCs w:val="24"/>
          <w:lang w:val="fr-CA"/>
        </w:rPr>
        <w:t xml:space="preserve"> de </w:t>
      </w:r>
      <w:r w:rsidR="007C1410" w:rsidRPr="00384483">
        <w:rPr>
          <w:rFonts w:ascii="Garamond" w:hAnsi="Garamond" w:cs="Times New Roman"/>
          <w:sz w:val="24"/>
          <w:szCs w:val="24"/>
          <w:lang w:val="fr-CA"/>
        </w:rPr>
        <w:t>Joseph-David-Barthélémy Dupuis</w:t>
      </w:r>
      <w:r w:rsidR="005A7616">
        <w:rPr>
          <w:rFonts w:ascii="Garamond" w:hAnsi="Garamond" w:cs="Times New Roman"/>
          <w:sz w:val="24"/>
          <w:szCs w:val="24"/>
          <w:lang w:val="fr-CA"/>
        </w:rPr>
        <w:t xml:space="preserve">, véritable incarnation du </w:t>
      </w:r>
      <w:r w:rsidR="005A7616">
        <w:rPr>
          <w:rFonts w:ascii="Garamond" w:hAnsi="Garamond" w:cs="Times New Roman"/>
          <w:i/>
          <w:iCs/>
          <w:sz w:val="24"/>
          <w:szCs w:val="24"/>
          <w:lang w:val="fr-CA"/>
        </w:rPr>
        <w:t>white trash</w:t>
      </w:r>
      <w:r w:rsidR="005A7616">
        <w:rPr>
          <w:rFonts w:ascii="Garamond" w:hAnsi="Garamond" w:cs="Times New Roman"/>
          <w:sz w:val="24"/>
          <w:szCs w:val="24"/>
          <w:lang w:val="fr-CA"/>
        </w:rPr>
        <w:t>,</w:t>
      </w:r>
      <w:r w:rsidR="00785A85">
        <w:rPr>
          <w:rFonts w:ascii="Garamond" w:hAnsi="Garamond" w:cs="Times New Roman"/>
          <w:sz w:val="24"/>
          <w:szCs w:val="24"/>
          <w:lang w:val="fr-CA"/>
        </w:rPr>
        <w:t xml:space="preserve"> qui procède au </w:t>
      </w:r>
      <w:r w:rsidR="00785A85">
        <w:rPr>
          <w:rFonts w:ascii="Garamond" w:hAnsi="Garamond" w:cs="Times New Roman"/>
          <w:sz w:val="24"/>
          <w:szCs w:val="24"/>
          <w:lang w:val="fr-CA"/>
        </w:rPr>
        <w:lastRenderedPageBreak/>
        <w:t>meurtre ritualisé</w:t>
      </w:r>
      <w:r w:rsidR="00A90D04">
        <w:rPr>
          <w:rFonts w:ascii="Garamond" w:hAnsi="Garamond" w:cs="Times New Roman"/>
          <w:sz w:val="24"/>
          <w:szCs w:val="24"/>
          <w:lang w:val="fr-CA"/>
        </w:rPr>
        <w:t xml:space="preserve"> de sa femme, symbolique ou réel</w:t>
      </w:r>
      <w:r w:rsidR="00804A9C">
        <w:rPr>
          <w:rFonts w:ascii="Garamond" w:hAnsi="Garamond" w:cs="Times New Roman"/>
          <w:sz w:val="24"/>
          <w:szCs w:val="24"/>
          <w:lang w:val="fr-CA"/>
        </w:rPr>
        <w:t>, nécessaire à la fin d’un état léthargique : le sien et celui, par extension, du peuple</w:t>
      </w:r>
      <w:r w:rsidR="00D66773">
        <w:rPr>
          <w:rFonts w:ascii="Garamond" w:hAnsi="Garamond" w:cs="Times New Roman"/>
          <w:sz w:val="24"/>
          <w:szCs w:val="24"/>
          <w:lang w:val="fr-CA"/>
        </w:rPr>
        <w:t xml:space="preserve"> québécois</w:t>
      </w:r>
      <w:r w:rsidR="00804A9C">
        <w:rPr>
          <w:rFonts w:ascii="Garamond" w:hAnsi="Garamond" w:cs="Times New Roman"/>
          <w:sz w:val="24"/>
          <w:szCs w:val="24"/>
          <w:lang w:val="fr-CA"/>
        </w:rPr>
        <w:t>.</w:t>
      </w:r>
      <w:r w:rsidR="002704DD">
        <w:rPr>
          <w:rFonts w:ascii="Garamond" w:hAnsi="Garamond" w:cs="Times New Roman"/>
          <w:sz w:val="24"/>
          <w:szCs w:val="24"/>
          <w:lang w:val="fr-CA"/>
        </w:rPr>
        <w:t xml:space="preserve"> </w:t>
      </w:r>
      <w:r w:rsidR="00B77E3D">
        <w:rPr>
          <w:rFonts w:ascii="Garamond" w:hAnsi="Garamond" w:cs="Times New Roman"/>
          <w:sz w:val="24"/>
          <w:szCs w:val="24"/>
          <w:lang w:val="fr-CA"/>
        </w:rPr>
        <w:t>Karine Rosso et Alexis Lussier</w:t>
      </w:r>
      <w:r w:rsidR="00DB73E6">
        <w:rPr>
          <w:rFonts w:ascii="Garamond" w:hAnsi="Garamond" w:cs="Times New Roman"/>
          <w:sz w:val="24"/>
          <w:szCs w:val="24"/>
          <w:lang w:val="fr-CA"/>
        </w:rPr>
        <w:t xml:space="preserve"> classifient </w:t>
      </w:r>
      <w:r w:rsidR="00DB73E6">
        <w:rPr>
          <w:rFonts w:ascii="Garamond" w:hAnsi="Garamond" w:cs="Times New Roman"/>
          <w:i/>
          <w:iCs/>
          <w:sz w:val="24"/>
          <w:szCs w:val="24"/>
          <w:lang w:val="fr-CA"/>
        </w:rPr>
        <w:t xml:space="preserve">Un rêve québécois </w:t>
      </w:r>
      <w:r w:rsidR="00DB73E6">
        <w:rPr>
          <w:rFonts w:ascii="Garamond" w:hAnsi="Garamond" w:cs="Times New Roman"/>
          <w:sz w:val="24"/>
          <w:szCs w:val="24"/>
          <w:lang w:val="fr-CA"/>
        </w:rPr>
        <w:t xml:space="preserve">parmi « [l]es textes les plus fous </w:t>
      </w:r>
      <w:r w:rsidR="00266A0B">
        <w:rPr>
          <w:rFonts w:ascii="Garamond" w:hAnsi="Garamond" w:cs="Times New Roman"/>
          <w:sz w:val="24"/>
          <w:szCs w:val="24"/>
          <w:lang w:val="fr-CA"/>
        </w:rPr>
        <w:t>de Beaulieu […]</w:t>
      </w:r>
      <w:r w:rsidR="005744CF">
        <w:rPr>
          <w:rFonts w:ascii="Garamond" w:hAnsi="Garamond" w:cs="Times New Roman"/>
          <w:sz w:val="24"/>
          <w:szCs w:val="24"/>
          <w:lang w:val="fr-CA"/>
        </w:rPr>
        <w:t xml:space="preserve"> </w:t>
      </w:r>
      <w:r w:rsidR="006F2F75">
        <w:rPr>
          <w:rFonts w:ascii="Garamond" w:hAnsi="Garamond" w:cs="Times New Roman"/>
          <w:sz w:val="24"/>
          <w:szCs w:val="24"/>
          <w:lang w:val="fr-CA"/>
        </w:rPr>
        <w:t>[, qui</w:t>
      </w:r>
      <w:r w:rsidR="00BD344F">
        <w:rPr>
          <w:rFonts w:ascii="Garamond" w:hAnsi="Garamond" w:cs="Times New Roman"/>
          <w:sz w:val="24"/>
          <w:szCs w:val="24"/>
          <w:lang w:val="fr-CA"/>
        </w:rPr>
        <w:t>]</w:t>
      </w:r>
      <w:r w:rsidR="006F2F75">
        <w:rPr>
          <w:rFonts w:ascii="Garamond" w:hAnsi="Garamond" w:cs="Times New Roman"/>
          <w:sz w:val="24"/>
          <w:szCs w:val="24"/>
          <w:lang w:val="fr-CA"/>
        </w:rPr>
        <w:t xml:space="preserve"> ne se détournent jamais </w:t>
      </w:r>
      <w:r w:rsidR="00E009B4">
        <w:rPr>
          <w:rFonts w:ascii="Garamond" w:hAnsi="Garamond" w:cs="Times New Roman"/>
          <w:sz w:val="24"/>
          <w:szCs w:val="24"/>
          <w:lang w:val="fr-CA"/>
        </w:rPr>
        <w:t xml:space="preserve">complètement, chez lui, </w:t>
      </w:r>
      <w:r w:rsidR="00BD344F">
        <w:rPr>
          <w:rFonts w:ascii="Garamond" w:hAnsi="Garamond" w:cs="Times New Roman"/>
          <w:sz w:val="24"/>
          <w:szCs w:val="24"/>
          <w:lang w:val="fr-CA"/>
        </w:rPr>
        <w:t xml:space="preserve">de la question la plus profonde </w:t>
      </w:r>
      <w:r w:rsidR="009A14FD">
        <w:rPr>
          <w:rFonts w:ascii="Garamond" w:hAnsi="Garamond" w:cs="Times New Roman"/>
          <w:sz w:val="24"/>
          <w:szCs w:val="24"/>
          <w:lang w:val="fr-CA"/>
        </w:rPr>
        <w:t>qui est celle de l’Assomption du Québec à son propre destin politique, historique et symbolique</w:t>
      </w:r>
      <w:r w:rsidR="00472F40">
        <w:rPr>
          <w:rFonts w:ascii="Garamond" w:hAnsi="Garamond" w:cs="Times New Roman"/>
          <w:sz w:val="24"/>
          <w:szCs w:val="24"/>
          <w:lang w:val="fr-CA"/>
        </w:rPr>
        <w:t> » (2013 : 13)</w:t>
      </w:r>
      <w:r w:rsidR="009A14FD">
        <w:rPr>
          <w:rFonts w:ascii="Garamond" w:hAnsi="Garamond" w:cs="Times New Roman"/>
          <w:sz w:val="24"/>
          <w:szCs w:val="24"/>
          <w:lang w:val="fr-CA"/>
        </w:rPr>
        <w:t>.</w:t>
      </w:r>
      <w:r w:rsidR="00BD344F">
        <w:rPr>
          <w:rFonts w:ascii="Garamond" w:hAnsi="Garamond" w:cs="Times New Roman"/>
          <w:sz w:val="24"/>
          <w:szCs w:val="24"/>
          <w:lang w:val="fr-CA"/>
        </w:rPr>
        <w:t xml:space="preserve"> </w:t>
      </w:r>
      <w:r w:rsidR="00AB5035">
        <w:rPr>
          <w:rFonts w:ascii="Garamond" w:hAnsi="Garamond" w:cs="Times New Roman"/>
          <w:sz w:val="24"/>
          <w:szCs w:val="24"/>
          <w:lang w:val="fr-CA"/>
        </w:rPr>
        <w:t>J’aurai</w:t>
      </w:r>
      <w:r w:rsidR="00A605C1">
        <w:rPr>
          <w:rFonts w:ascii="Garamond" w:hAnsi="Garamond" w:cs="Times New Roman"/>
          <w:sz w:val="24"/>
          <w:szCs w:val="24"/>
          <w:lang w:val="fr-CA"/>
        </w:rPr>
        <w:t xml:space="preserve"> également recours, mais dans une moindre mesure, </w:t>
      </w:r>
      <w:r w:rsidR="00D70E35">
        <w:rPr>
          <w:rFonts w:ascii="Garamond" w:hAnsi="Garamond" w:cs="Times New Roman"/>
          <w:sz w:val="24"/>
          <w:szCs w:val="24"/>
          <w:lang w:val="fr-CA"/>
        </w:rPr>
        <w:t xml:space="preserve">au roman </w:t>
      </w:r>
      <w:r w:rsidR="00D70E35">
        <w:rPr>
          <w:rFonts w:ascii="Garamond" w:hAnsi="Garamond" w:cs="Times New Roman"/>
          <w:i/>
          <w:iCs/>
          <w:sz w:val="24"/>
          <w:szCs w:val="24"/>
          <w:lang w:val="fr-CA"/>
        </w:rPr>
        <w:t>La Grande Tribu</w:t>
      </w:r>
      <w:r w:rsidR="00D70E35">
        <w:rPr>
          <w:rFonts w:ascii="Garamond" w:hAnsi="Garamond" w:cs="Times New Roman"/>
          <w:sz w:val="24"/>
          <w:szCs w:val="24"/>
          <w:lang w:val="fr-CA"/>
        </w:rPr>
        <w:t xml:space="preserve">, </w:t>
      </w:r>
      <w:r w:rsidR="00183C50">
        <w:rPr>
          <w:rFonts w:ascii="Garamond" w:hAnsi="Garamond" w:cs="Times New Roman"/>
          <w:sz w:val="24"/>
          <w:szCs w:val="24"/>
          <w:lang w:val="fr-CA"/>
        </w:rPr>
        <w:t>œuvre-synthèse de Beaulieu</w:t>
      </w:r>
      <w:r w:rsidR="000D5F15">
        <w:rPr>
          <w:rFonts w:ascii="Garamond" w:hAnsi="Garamond" w:cs="Times New Roman"/>
          <w:sz w:val="24"/>
          <w:szCs w:val="24"/>
          <w:lang w:val="fr-CA"/>
        </w:rPr>
        <w:t xml:space="preserve"> amorcée au début des années 1980</w:t>
      </w:r>
      <w:r w:rsidR="00183C50">
        <w:rPr>
          <w:rFonts w:ascii="Garamond" w:hAnsi="Garamond" w:cs="Times New Roman"/>
          <w:sz w:val="24"/>
          <w:szCs w:val="24"/>
          <w:lang w:val="fr-CA"/>
        </w:rPr>
        <w:t xml:space="preserve">, </w:t>
      </w:r>
      <w:r w:rsidR="00E11558">
        <w:rPr>
          <w:rFonts w:ascii="Garamond" w:hAnsi="Garamond" w:cs="Times New Roman"/>
          <w:sz w:val="24"/>
          <w:szCs w:val="24"/>
          <w:lang w:val="fr-CA"/>
        </w:rPr>
        <w:t xml:space="preserve">où </w:t>
      </w:r>
      <w:r w:rsidR="00873C59">
        <w:rPr>
          <w:rFonts w:ascii="Garamond" w:hAnsi="Garamond" w:cs="Times New Roman"/>
          <w:sz w:val="24"/>
          <w:szCs w:val="24"/>
          <w:lang w:val="fr-CA"/>
        </w:rPr>
        <w:t xml:space="preserve">la figure du </w:t>
      </w:r>
      <w:r w:rsidR="00873C59">
        <w:rPr>
          <w:rFonts w:ascii="Garamond" w:hAnsi="Garamond" w:cs="Times New Roman"/>
          <w:i/>
          <w:iCs/>
          <w:sz w:val="24"/>
          <w:szCs w:val="24"/>
          <w:lang w:val="fr-CA"/>
        </w:rPr>
        <w:t xml:space="preserve">white trash </w:t>
      </w:r>
      <w:r w:rsidR="00873C59">
        <w:rPr>
          <w:rFonts w:ascii="Garamond" w:hAnsi="Garamond" w:cs="Times New Roman"/>
          <w:sz w:val="24"/>
          <w:szCs w:val="24"/>
          <w:lang w:val="fr-CA"/>
        </w:rPr>
        <w:t xml:space="preserve">est elle aussi </w:t>
      </w:r>
      <w:r w:rsidR="006A3474">
        <w:rPr>
          <w:rFonts w:ascii="Garamond" w:hAnsi="Garamond" w:cs="Times New Roman"/>
          <w:sz w:val="24"/>
          <w:szCs w:val="24"/>
          <w:lang w:val="fr-CA"/>
        </w:rPr>
        <w:t>représentée</w:t>
      </w:r>
      <w:r w:rsidR="00873C59">
        <w:rPr>
          <w:rFonts w:ascii="Garamond" w:hAnsi="Garamond" w:cs="Times New Roman"/>
          <w:sz w:val="24"/>
          <w:szCs w:val="24"/>
          <w:lang w:val="fr-CA"/>
        </w:rPr>
        <w:t xml:space="preserve">. </w:t>
      </w:r>
      <w:r w:rsidR="00EB0D83">
        <w:rPr>
          <w:rFonts w:ascii="Garamond" w:hAnsi="Garamond" w:cs="Times New Roman"/>
          <w:sz w:val="24"/>
          <w:szCs w:val="24"/>
          <w:lang w:val="fr-CA"/>
        </w:rPr>
        <w:t xml:space="preserve">Cet ouvrage se veut une saga historique </w:t>
      </w:r>
      <w:r w:rsidR="004D2624">
        <w:rPr>
          <w:rFonts w:ascii="Garamond" w:hAnsi="Garamond" w:cs="Times New Roman"/>
          <w:sz w:val="24"/>
          <w:szCs w:val="24"/>
          <w:lang w:val="fr-CA"/>
        </w:rPr>
        <w:t>qui retrace l’implantation des premiers colons français</w:t>
      </w:r>
      <w:r w:rsidR="00582B46">
        <w:rPr>
          <w:rFonts w:ascii="Garamond" w:hAnsi="Garamond" w:cs="Times New Roman"/>
          <w:sz w:val="24"/>
          <w:szCs w:val="24"/>
          <w:lang w:val="fr-CA"/>
        </w:rPr>
        <w:t xml:space="preserve"> en terre autochtone, implantation qui se trouve à l’origine même de l’idée de </w:t>
      </w:r>
      <w:r w:rsidR="00582B46">
        <w:rPr>
          <w:rFonts w:ascii="Garamond" w:hAnsi="Garamond" w:cs="Times New Roman"/>
          <w:i/>
          <w:iCs/>
          <w:sz w:val="24"/>
          <w:szCs w:val="24"/>
          <w:lang w:val="fr-CA"/>
        </w:rPr>
        <w:t>white trash</w:t>
      </w:r>
      <w:r w:rsidR="00582B46">
        <w:rPr>
          <w:rFonts w:ascii="Garamond" w:hAnsi="Garamond" w:cs="Times New Roman"/>
          <w:sz w:val="24"/>
          <w:szCs w:val="24"/>
          <w:lang w:val="fr-CA"/>
        </w:rPr>
        <w:t>.</w:t>
      </w:r>
    </w:p>
    <w:p w14:paraId="06A8B373" w14:textId="2D38B94A" w:rsidR="00382552" w:rsidRDefault="00873C59" w:rsidP="00B108F1">
      <w:pPr>
        <w:spacing w:line="480" w:lineRule="auto"/>
        <w:ind w:firstLine="851"/>
        <w:jc w:val="both"/>
        <w:rPr>
          <w:rFonts w:ascii="Garamond" w:hAnsi="Garamond" w:cs="Times New Roman"/>
          <w:sz w:val="24"/>
          <w:szCs w:val="24"/>
          <w:lang w:val="fr-CA"/>
        </w:rPr>
      </w:pPr>
      <w:r>
        <w:rPr>
          <w:rFonts w:ascii="Garamond" w:hAnsi="Garamond" w:cs="Times New Roman"/>
          <w:sz w:val="24"/>
          <w:szCs w:val="24"/>
          <w:lang w:val="fr-CA"/>
        </w:rPr>
        <w:t xml:space="preserve">Dans les textes de l’écrivain, </w:t>
      </w:r>
      <w:r w:rsidR="00282226" w:rsidRPr="00384483">
        <w:rPr>
          <w:rFonts w:ascii="Garamond" w:hAnsi="Garamond" w:cs="Times New Roman"/>
          <w:sz w:val="24"/>
          <w:szCs w:val="24"/>
          <w:lang w:val="fr-CA"/>
        </w:rPr>
        <w:t>il est largement question de l’aliénation linguistique et culturelle des Québécois</w:t>
      </w:r>
      <w:r w:rsidR="00487066">
        <w:rPr>
          <w:rStyle w:val="Appelnotedebasdep"/>
          <w:rFonts w:ascii="Garamond" w:hAnsi="Garamond" w:cs="Times New Roman"/>
          <w:sz w:val="24"/>
          <w:szCs w:val="24"/>
          <w:lang w:val="fr-CA"/>
        </w:rPr>
        <w:footnoteReference w:id="7"/>
      </w:r>
      <w:r w:rsidR="00282226" w:rsidRPr="00384483">
        <w:rPr>
          <w:rFonts w:ascii="Garamond" w:hAnsi="Garamond" w:cs="Times New Roman"/>
          <w:sz w:val="24"/>
          <w:szCs w:val="24"/>
          <w:lang w:val="fr-CA"/>
        </w:rPr>
        <w:t xml:space="preserve"> francophones blancs. Selon Myriam Vien, l’inconscient collectif, « quelque chose de la mentalité québécoise et de notre incapacité en tant que nation à entrer dans l’histoire » (Vien</w:t>
      </w:r>
      <w:r w:rsidR="008E3148">
        <w:rPr>
          <w:rFonts w:ascii="Garamond" w:hAnsi="Garamond" w:cs="Times New Roman"/>
          <w:sz w:val="24"/>
          <w:szCs w:val="24"/>
          <w:lang w:val="fr-CA"/>
        </w:rPr>
        <w:t xml:space="preserve"> </w:t>
      </w:r>
      <w:r w:rsidR="00282226" w:rsidRPr="00384483">
        <w:rPr>
          <w:rFonts w:ascii="Garamond" w:hAnsi="Garamond" w:cs="Times New Roman"/>
          <w:sz w:val="24"/>
          <w:szCs w:val="24"/>
          <w:lang w:val="fr-CA"/>
        </w:rPr>
        <w:t>2014 : 36) passe par le grotesque.</w:t>
      </w:r>
      <w:r w:rsidR="005631D2">
        <w:rPr>
          <w:rFonts w:ascii="Garamond" w:hAnsi="Garamond" w:cs="Times New Roman"/>
          <w:sz w:val="24"/>
          <w:szCs w:val="24"/>
          <w:lang w:val="fr-CA"/>
        </w:rPr>
        <w:t xml:space="preserve"> </w:t>
      </w:r>
      <w:r w:rsidR="00282226" w:rsidRPr="00384483">
        <w:rPr>
          <w:rFonts w:ascii="Garamond" w:hAnsi="Garamond" w:cs="Times New Roman"/>
          <w:sz w:val="24"/>
          <w:szCs w:val="24"/>
          <w:lang w:val="fr-CA"/>
        </w:rPr>
        <w:t xml:space="preserve"> </w:t>
      </w:r>
      <w:r w:rsidR="00ED4B13">
        <w:rPr>
          <w:rFonts w:ascii="Garamond" w:hAnsi="Garamond" w:cs="Times New Roman"/>
          <w:sz w:val="24"/>
          <w:szCs w:val="24"/>
          <w:lang w:val="fr-CA"/>
        </w:rPr>
        <w:t>L</w:t>
      </w:r>
      <w:r w:rsidR="00ED4B13" w:rsidRPr="00384483">
        <w:rPr>
          <w:rFonts w:ascii="Garamond" w:hAnsi="Garamond" w:cs="Times New Roman"/>
          <w:sz w:val="24"/>
          <w:szCs w:val="24"/>
          <w:lang w:val="fr-CA"/>
        </w:rPr>
        <w:t xml:space="preserve">a </w:t>
      </w:r>
      <w:r w:rsidR="00282226" w:rsidRPr="00384483">
        <w:rPr>
          <w:rFonts w:ascii="Garamond" w:hAnsi="Garamond" w:cs="Times New Roman"/>
          <w:sz w:val="24"/>
          <w:szCs w:val="24"/>
          <w:lang w:val="fr-CA"/>
        </w:rPr>
        <w:t xml:space="preserve">figure du </w:t>
      </w:r>
      <w:r w:rsidR="00282226" w:rsidRPr="00384483">
        <w:rPr>
          <w:rFonts w:ascii="Garamond" w:hAnsi="Garamond" w:cs="Times New Roman"/>
          <w:i/>
          <w:iCs/>
          <w:sz w:val="24"/>
          <w:szCs w:val="24"/>
          <w:lang w:val="fr-CA"/>
        </w:rPr>
        <w:t xml:space="preserve">white trash </w:t>
      </w:r>
      <w:r w:rsidR="00282226" w:rsidRPr="00384483">
        <w:rPr>
          <w:rFonts w:ascii="Garamond" w:hAnsi="Garamond" w:cs="Times New Roman"/>
          <w:sz w:val="24"/>
          <w:szCs w:val="24"/>
          <w:lang w:val="fr-CA"/>
        </w:rPr>
        <w:t xml:space="preserve">vaut également pour aborder ces questions. Beaulieu imagine </w:t>
      </w:r>
      <w:r w:rsidR="00AE3B3A" w:rsidRPr="00384483">
        <w:rPr>
          <w:rFonts w:ascii="Garamond" w:hAnsi="Garamond" w:cs="Times New Roman"/>
          <w:sz w:val="24"/>
          <w:szCs w:val="24"/>
          <w:lang w:val="fr-CA"/>
        </w:rPr>
        <w:t xml:space="preserve">dans </w:t>
      </w:r>
      <w:r w:rsidR="00AE3B3A" w:rsidRPr="00384483">
        <w:rPr>
          <w:rFonts w:ascii="Garamond" w:hAnsi="Garamond" w:cs="Times New Roman"/>
          <w:i/>
          <w:iCs/>
          <w:sz w:val="24"/>
          <w:szCs w:val="24"/>
          <w:lang w:val="fr-CA"/>
        </w:rPr>
        <w:t>L</w:t>
      </w:r>
      <w:r w:rsidR="00AE3B3A">
        <w:rPr>
          <w:rFonts w:ascii="Garamond" w:hAnsi="Garamond" w:cs="Times New Roman"/>
          <w:i/>
          <w:iCs/>
          <w:sz w:val="24"/>
          <w:szCs w:val="24"/>
          <w:lang w:val="fr-CA"/>
        </w:rPr>
        <w:t>a</w:t>
      </w:r>
      <w:r w:rsidR="00AE3B3A" w:rsidRPr="00384483">
        <w:rPr>
          <w:rFonts w:ascii="Garamond" w:hAnsi="Garamond" w:cs="Times New Roman"/>
          <w:i/>
          <w:iCs/>
          <w:sz w:val="24"/>
          <w:szCs w:val="24"/>
          <w:lang w:val="fr-CA"/>
        </w:rPr>
        <w:t xml:space="preserve"> </w:t>
      </w:r>
      <w:r w:rsidR="00AE3B3A">
        <w:rPr>
          <w:rFonts w:ascii="Garamond" w:hAnsi="Garamond" w:cs="Times New Roman"/>
          <w:i/>
          <w:iCs/>
          <w:sz w:val="24"/>
          <w:szCs w:val="24"/>
          <w:lang w:val="fr-CA"/>
        </w:rPr>
        <w:t>G</w:t>
      </w:r>
      <w:r w:rsidR="00AE3B3A" w:rsidRPr="00384483">
        <w:rPr>
          <w:rFonts w:ascii="Garamond" w:hAnsi="Garamond" w:cs="Times New Roman"/>
          <w:i/>
          <w:iCs/>
          <w:sz w:val="24"/>
          <w:szCs w:val="24"/>
          <w:lang w:val="fr-CA"/>
        </w:rPr>
        <w:t xml:space="preserve">rande </w:t>
      </w:r>
      <w:r w:rsidR="00AE3B3A">
        <w:rPr>
          <w:rFonts w:ascii="Garamond" w:hAnsi="Garamond" w:cs="Times New Roman"/>
          <w:i/>
          <w:iCs/>
          <w:sz w:val="24"/>
          <w:szCs w:val="24"/>
          <w:lang w:val="fr-CA"/>
        </w:rPr>
        <w:t>T</w:t>
      </w:r>
      <w:r w:rsidR="00AE3B3A" w:rsidRPr="00384483">
        <w:rPr>
          <w:rFonts w:ascii="Garamond" w:hAnsi="Garamond" w:cs="Times New Roman"/>
          <w:i/>
          <w:iCs/>
          <w:sz w:val="24"/>
          <w:szCs w:val="24"/>
          <w:lang w:val="fr-CA"/>
        </w:rPr>
        <w:t>ribu</w:t>
      </w:r>
      <w:r w:rsidR="00AE3B3A" w:rsidRPr="00384483">
        <w:rPr>
          <w:rFonts w:ascii="Garamond" w:hAnsi="Garamond" w:cs="Times New Roman"/>
          <w:sz w:val="24"/>
          <w:szCs w:val="24"/>
          <w:lang w:val="fr-CA"/>
        </w:rPr>
        <w:t xml:space="preserve"> </w:t>
      </w:r>
      <w:r w:rsidR="00282226" w:rsidRPr="00384483">
        <w:rPr>
          <w:rFonts w:ascii="Garamond" w:hAnsi="Garamond" w:cs="Times New Roman"/>
          <w:sz w:val="24"/>
          <w:szCs w:val="24"/>
          <w:lang w:val="fr-CA"/>
        </w:rPr>
        <w:t xml:space="preserve">les origines du peuple québécois à partir d’une galerie de personnages mi-animaux, mi-humains qui </w:t>
      </w:r>
      <w:r w:rsidR="00871AFA">
        <w:rPr>
          <w:rFonts w:ascii="Garamond" w:hAnsi="Garamond" w:cs="Times New Roman"/>
          <w:sz w:val="24"/>
          <w:szCs w:val="24"/>
          <w:lang w:val="fr-CA"/>
        </w:rPr>
        <w:t>présentent les</w:t>
      </w:r>
      <w:r w:rsidR="00282226" w:rsidRPr="00384483">
        <w:rPr>
          <w:rFonts w:ascii="Garamond" w:hAnsi="Garamond" w:cs="Times New Roman"/>
          <w:sz w:val="24"/>
          <w:szCs w:val="24"/>
          <w:lang w:val="fr-CA"/>
        </w:rPr>
        <w:t xml:space="preserve"> traits du </w:t>
      </w:r>
      <w:r w:rsidR="00282226" w:rsidRPr="00384483">
        <w:rPr>
          <w:rFonts w:ascii="Garamond" w:hAnsi="Garamond" w:cs="Times New Roman"/>
          <w:i/>
          <w:iCs/>
          <w:sz w:val="24"/>
          <w:szCs w:val="24"/>
          <w:lang w:val="fr-CA"/>
        </w:rPr>
        <w:t>white trash</w:t>
      </w:r>
      <w:r w:rsidR="00282226" w:rsidRPr="00384483">
        <w:rPr>
          <w:rFonts w:ascii="Garamond" w:hAnsi="Garamond" w:cs="Times New Roman"/>
          <w:sz w:val="24"/>
          <w:szCs w:val="24"/>
          <w:lang w:val="fr-CA"/>
        </w:rPr>
        <w:t xml:space="preserve"> : « Ces êtres symbolisent les fondements contre-nature de la nation canadienne-française et la tare génétique, </w:t>
      </w:r>
      <w:r w:rsidR="00E270F1">
        <w:rPr>
          <w:rFonts w:ascii="Garamond" w:hAnsi="Garamond" w:cs="Times New Roman"/>
          <w:sz w:val="24"/>
          <w:szCs w:val="24"/>
          <w:lang w:val="fr-CA"/>
        </w:rPr>
        <w:t>imputable à cette race hybride,</w:t>
      </w:r>
      <w:r w:rsidR="00282226" w:rsidRPr="00384483">
        <w:rPr>
          <w:rFonts w:ascii="Garamond" w:hAnsi="Garamond" w:cs="Times New Roman"/>
          <w:sz w:val="24"/>
          <w:szCs w:val="24"/>
          <w:lang w:val="fr-CA"/>
        </w:rPr>
        <w:t xml:space="preserve"> qui cause la dégénérescence du peuple québécois » (Vien 2014 : 4).</w:t>
      </w:r>
      <w:r w:rsidR="006C5C19">
        <w:rPr>
          <w:rFonts w:ascii="Garamond" w:hAnsi="Garamond" w:cs="Times New Roman"/>
          <w:sz w:val="24"/>
          <w:szCs w:val="24"/>
          <w:lang w:val="fr-CA"/>
        </w:rPr>
        <w:t xml:space="preserve"> Vien ajoute que </w:t>
      </w:r>
      <w:r w:rsidR="0009568B">
        <w:rPr>
          <w:rFonts w:ascii="Garamond" w:hAnsi="Garamond" w:cs="Times New Roman"/>
          <w:sz w:val="24"/>
          <w:szCs w:val="24"/>
          <w:lang w:val="fr-CA"/>
        </w:rPr>
        <w:t>« [l]es êtres éclopés et dépossédés qui habitent ces romans servent d’illustration</w:t>
      </w:r>
      <w:r w:rsidR="00F24A36">
        <w:rPr>
          <w:rFonts w:ascii="Garamond" w:hAnsi="Garamond" w:cs="Times New Roman"/>
          <w:sz w:val="24"/>
          <w:szCs w:val="24"/>
          <w:lang w:val="fr-CA"/>
        </w:rPr>
        <w:t xml:space="preserve">s à la débandade de la société ressentie par l’écrivain, figurant comme les archétypes d’un </w:t>
      </w:r>
      <w:r w:rsidR="001B1BA4">
        <w:rPr>
          <w:rFonts w:ascii="Garamond" w:hAnsi="Garamond" w:cs="Times New Roman"/>
          <w:sz w:val="24"/>
          <w:szCs w:val="24"/>
          <w:lang w:val="fr-CA"/>
        </w:rPr>
        <w:t>peuple aliéné dans sa langue et dans sa culture » (2014 : 28-29).</w:t>
      </w:r>
      <w:r w:rsidR="00282226" w:rsidRPr="00384483">
        <w:rPr>
          <w:rFonts w:ascii="Garamond" w:hAnsi="Garamond" w:cs="Times New Roman"/>
          <w:sz w:val="24"/>
          <w:szCs w:val="24"/>
          <w:lang w:val="fr-CA"/>
        </w:rPr>
        <w:t xml:space="preserve"> La figure du </w:t>
      </w:r>
      <w:r w:rsidR="00282226" w:rsidRPr="00384483">
        <w:rPr>
          <w:rFonts w:ascii="Garamond" w:hAnsi="Garamond" w:cs="Times New Roman"/>
          <w:i/>
          <w:iCs/>
          <w:sz w:val="24"/>
          <w:szCs w:val="24"/>
          <w:lang w:val="fr-CA"/>
        </w:rPr>
        <w:t xml:space="preserve">white trash </w:t>
      </w:r>
      <w:r w:rsidR="00282226" w:rsidRPr="00384483">
        <w:rPr>
          <w:rFonts w:ascii="Garamond" w:hAnsi="Garamond" w:cs="Times New Roman"/>
          <w:sz w:val="24"/>
          <w:szCs w:val="24"/>
          <w:lang w:val="fr-CA"/>
        </w:rPr>
        <w:t xml:space="preserve">est ainsi mobilisée pour expliquer l’immobilisme de la société québécoise : « tous les personnages, de par leur bagage génétique commun avec le cochon, sont plutôt </w:t>
      </w:r>
      <w:r w:rsidR="00282226" w:rsidRPr="00384483">
        <w:rPr>
          <w:rFonts w:ascii="Garamond" w:hAnsi="Garamond" w:cs="Times New Roman"/>
          <w:sz w:val="24"/>
          <w:szCs w:val="24"/>
          <w:lang w:val="fr-CA"/>
        </w:rPr>
        <w:lastRenderedPageBreak/>
        <w:t>condamnés à se mouvoir sur une ligne horizontale, incapables d’aspirer à l’élévation, à une meilleure condition » (Vien</w:t>
      </w:r>
      <w:r w:rsidR="00B108F1">
        <w:rPr>
          <w:rFonts w:ascii="Garamond" w:hAnsi="Garamond" w:cs="Times New Roman"/>
          <w:sz w:val="24"/>
          <w:szCs w:val="24"/>
          <w:lang w:val="fr-CA"/>
        </w:rPr>
        <w:t xml:space="preserve"> </w:t>
      </w:r>
      <w:r w:rsidR="00282226" w:rsidRPr="00384483">
        <w:rPr>
          <w:rFonts w:ascii="Garamond" w:hAnsi="Garamond" w:cs="Times New Roman"/>
          <w:sz w:val="24"/>
          <w:szCs w:val="24"/>
          <w:lang w:val="fr-CA"/>
        </w:rPr>
        <w:t xml:space="preserve">2014 : 97). </w:t>
      </w:r>
    </w:p>
    <w:p w14:paraId="0BE1E86D" w14:textId="3CD81BD0" w:rsidR="00282226" w:rsidRPr="00384483" w:rsidRDefault="00282226" w:rsidP="00B108F1">
      <w:pPr>
        <w:spacing w:line="480" w:lineRule="auto"/>
        <w:ind w:firstLine="851"/>
        <w:jc w:val="both"/>
        <w:rPr>
          <w:rFonts w:ascii="Garamond" w:hAnsi="Garamond" w:cs="Times New Roman"/>
          <w:sz w:val="24"/>
          <w:szCs w:val="24"/>
          <w:lang w:val="fr-CA"/>
        </w:rPr>
      </w:pPr>
      <w:r w:rsidRPr="00384483">
        <w:rPr>
          <w:rFonts w:ascii="Garamond" w:hAnsi="Garamond" w:cs="Times New Roman"/>
          <w:sz w:val="24"/>
          <w:szCs w:val="24"/>
          <w:lang w:val="fr-CA"/>
        </w:rPr>
        <w:t xml:space="preserve">L’impossibilité de l’ascension sociale des Québécois est </w:t>
      </w:r>
      <w:r w:rsidR="006C443B">
        <w:rPr>
          <w:rFonts w:ascii="Garamond" w:hAnsi="Garamond" w:cs="Times New Roman"/>
          <w:sz w:val="24"/>
          <w:szCs w:val="24"/>
          <w:lang w:val="fr-CA"/>
        </w:rPr>
        <w:t xml:space="preserve">la mieux </w:t>
      </w:r>
      <w:r w:rsidRPr="00384483">
        <w:rPr>
          <w:rFonts w:ascii="Garamond" w:hAnsi="Garamond" w:cs="Times New Roman"/>
          <w:sz w:val="24"/>
          <w:szCs w:val="24"/>
          <w:lang w:val="fr-CA"/>
        </w:rPr>
        <w:t xml:space="preserve">incarnée par le personnage de Barthélémy du roman </w:t>
      </w:r>
      <w:r w:rsidRPr="00384483">
        <w:rPr>
          <w:rFonts w:ascii="Garamond" w:hAnsi="Garamond" w:cs="Times New Roman"/>
          <w:i/>
          <w:iCs/>
          <w:sz w:val="24"/>
          <w:szCs w:val="24"/>
          <w:lang w:val="fr-CA"/>
        </w:rPr>
        <w:t>Un rêve québécois</w:t>
      </w:r>
      <w:r w:rsidRPr="00384483">
        <w:rPr>
          <w:rFonts w:ascii="Garamond" w:hAnsi="Garamond" w:cs="Times New Roman"/>
          <w:sz w:val="24"/>
          <w:szCs w:val="24"/>
          <w:lang w:val="fr-CA"/>
        </w:rPr>
        <w:t>.</w:t>
      </w:r>
      <w:r w:rsidR="009802D0">
        <w:rPr>
          <w:rFonts w:ascii="Garamond" w:hAnsi="Garamond" w:cs="Times New Roman"/>
          <w:sz w:val="24"/>
          <w:szCs w:val="24"/>
          <w:lang w:val="fr-CA"/>
        </w:rPr>
        <w:t xml:space="preserve"> </w:t>
      </w:r>
      <w:r w:rsidR="006705FF">
        <w:rPr>
          <w:rFonts w:ascii="Garamond" w:hAnsi="Garamond" w:cs="Times New Roman"/>
          <w:sz w:val="24"/>
          <w:szCs w:val="24"/>
          <w:lang w:val="fr-CA"/>
        </w:rPr>
        <w:t xml:space="preserve">Le leitmotiv du « grand lit de ses vieux parents » </w:t>
      </w:r>
      <w:r w:rsidR="00FD6903">
        <w:rPr>
          <w:rFonts w:ascii="Garamond" w:hAnsi="Garamond" w:cs="Times New Roman"/>
          <w:sz w:val="24"/>
          <w:szCs w:val="24"/>
          <w:lang w:val="fr-CA"/>
        </w:rPr>
        <w:t>(</w:t>
      </w:r>
      <w:r w:rsidR="00BD4253">
        <w:rPr>
          <w:rFonts w:ascii="Garamond" w:hAnsi="Garamond" w:cs="Times New Roman"/>
          <w:sz w:val="24"/>
          <w:szCs w:val="24"/>
          <w:lang w:val="fr-CA"/>
        </w:rPr>
        <w:t>Beaulieu 1995 [1972]</w:t>
      </w:r>
      <w:r w:rsidR="00C60C27">
        <w:rPr>
          <w:rFonts w:ascii="Garamond" w:hAnsi="Garamond" w:cs="Times New Roman"/>
          <w:sz w:val="24"/>
          <w:szCs w:val="24"/>
          <w:lang w:val="fr-CA"/>
        </w:rPr>
        <w:t xml:space="preserve"> : 20 et </w:t>
      </w:r>
      <w:r w:rsidR="00C60C27">
        <w:rPr>
          <w:rFonts w:ascii="Garamond" w:hAnsi="Garamond" w:cs="Times New Roman"/>
          <w:i/>
          <w:iCs/>
          <w:sz w:val="24"/>
          <w:szCs w:val="24"/>
          <w:lang w:val="fr-CA"/>
        </w:rPr>
        <w:t>passim</w:t>
      </w:r>
      <w:r w:rsidR="00C60C27">
        <w:rPr>
          <w:rFonts w:ascii="Garamond" w:hAnsi="Garamond" w:cs="Times New Roman"/>
          <w:sz w:val="24"/>
          <w:szCs w:val="24"/>
          <w:lang w:val="fr-CA"/>
        </w:rPr>
        <w:t>)</w:t>
      </w:r>
      <w:r w:rsidR="00B54C58">
        <w:rPr>
          <w:rFonts w:ascii="Garamond" w:hAnsi="Garamond" w:cs="Times New Roman"/>
          <w:sz w:val="24"/>
          <w:szCs w:val="24"/>
          <w:lang w:val="fr-CA"/>
        </w:rPr>
        <w:t xml:space="preserve"> peut être compris </w:t>
      </w:r>
      <w:r w:rsidR="00727DD8">
        <w:rPr>
          <w:rFonts w:ascii="Garamond" w:hAnsi="Garamond" w:cs="Times New Roman"/>
          <w:sz w:val="24"/>
          <w:szCs w:val="24"/>
          <w:lang w:val="fr-CA"/>
        </w:rPr>
        <w:t>comme</w:t>
      </w:r>
      <w:r w:rsidR="000917F5">
        <w:rPr>
          <w:rFonts w:ascii="Garamond" w:hAnsi="Garamond" w:cs="Times New Roman"/>
          <w:sz w:val="24"/>
          <w:szCs w:val="24"/>
          <w:lang w:val="fr-CA"/>
        </w:rPr>
        <w:t xml:space="preserve"> le symbole du</w:t>
      </w:r>
      <w:r w:rsidR="00727DD8">
        <w:rPr>
          <w:rFonts w:ascii="Garamond" w:hAnsi="Garamond" w:cs="Times New Roman"/>
          <w:sz w:val="24"/>
          <w:szCs w:val="24"/>
          <w:lang w:val="fr-CA"/>
        </w:rPr>
        <w:t xml:space="preserve"> poids de l’héritage</w:t>
      </w:r>
      <w:r w:rsidR="0086398B">
        <w:rPr>
          <w:rFonts w:ascii="Garamond" w:hAnsi="Garamond" w:cs="Times New Roman"/>
          <w:sz w:val="24"/>
          <w:szCs w:val="24"/>
          <w:lang w:val="fr-CA"/>
        </w:rPr>
        <w:t>,</w:t>
      </w:r>
      <w:r w:rsidR="00B142D2">
        <w:rPr>
          <w:rFonts w:ascii="Garamond" w:hAnsi="Garamond" w:cs="Times New Roman"/>
          <w:sz w:val="24"/>
          <w:szCs w:val="24"/>
          <w:lang w:val="fr-CA"/>
        </w:rPr>
        <w:t xml:space="preserve"> de</w:t>
      </w:r>
      <w:r w:rsidR="00283435">
        <w:rPr>
          <w:rFonts w:ascii="Garamond" w:hAnsi="Garamond" w:cs="Times New Roman"/>
          <w:sz w:val="24"/>
          <w:szCs w:val="24"/>
          <w:lang w:val="fr-CA"/>
        </w:rPr>
        <w:t xml:space="preserve"> </w:t>
      </w:r>
      <w:r w:rsidR="0086398B">
        <w:rPr>
          <w:rFonts w:ascii="Garamond" w:hAnsi="Garamond" w:cs="Times New Roman"/>
          <w:sz w:val="24"/>
          <w:szCs w:val="24"/>
          <w:lang w:val="fr-CA"/>
        </w:rPr>
        <w:t>la transmission de la tare</w:t>
      </w:r>
      <w:r w:rsidR="00283435">
        <w:rPr>
          <w:rFonts w:ascii="Garamond" w:hAnsi="Garamond" w:cs="Times New Roman"/>
          <w:sz w:val="24"/>
          <w:szCs w:val="24"/>
          <w:lang w:val="fr-CA"/>
        </w:rPr>
        <w:t>,</w:t>
      </w:r>
      <w:r w:rsidR="00B142D2">
        <w:rPr>
          <w:rFonts w:ascii="Garamond" w:hAnsi="Garamond" w:cs="Times New Roman"/>
          <w:sz w:val="24"/>
          <w:szCs w:val="24"/>
          <w:lang w:val="fr-CA"/>
        </w:rPr>
        <w:t xml:space="preserve"> de</w:t>
      </w:r>
      <w:r w:rsidR="00283435">
        <w:rPr>
          <w:rFonts w:ascii="Garamond" w:hAnsi="Garamond" w:cs="Times New Roman"/>
          <w:sz w:val="24"/>
          <w:szCs w:val="24"/>
          <w:lang w:val="fr-CA"/>
        </w:rPr>
        <w:t xml:space="preserve"> l’hérédité</w:t>
      </w:r>
      <w:r w:rsidR="004C68D2">
        <w:rPr>
          <w:rFonts w:ascii="Garamond" w:hAnsi="Garamond" w:cs="Times New Roman"/>
          <w:sz w:val="24"/>
          <w:szCs w:val="24"/>
          <w:lang w:val="fr-CA"/>
        </w:rPr>
        <w:t xml:space="preserve"> </w:t>
      </w:r>
      <w:r w:rsidR="00712102">
        <w:rPr>
          <w:rFonts w:ascii="Garamond" w:hAnsi="Garamond" w:cs="Times New Roman"/>
          <w:sz w:val="24"/>
          <w:szCs w:val="24"/>
          <w:lang w:val="fr-CA"/>
        </w:rPr>
        <w:t xml:space="preserve">de la pauvreté, </w:t>
      </w:r>
      <w:r w:rsidR="00B142D2">
        <w:rPr>
          <w:rFonts w:ascii="Garamond" w:hAnsi="Garamond" w:cs="Times New Roman"/>
          <w:sz w:val="24"/>
          <w:szCs w:val="24"/>
          <w:lang w:val="fr-CA"/>
        </w:rPr>
        <w:t xml:space="preserve">autant de facteurs </w:t>
      </w:r>
      <w:r w:rsidR="00712102">
        <w:rPr>
          <w:rFonts w:ascii="Garamond" w:hAnsi="Garamond" w:cs="Times New Roman"/>
          <w:sz w:val="24"/>
          <w:szCs w:val="24"/>
          <w:lang w:val="fr-CA"/>
        </w:rPr>
        <w:t>qui empêchent de véritablement se mettre en mouvement.</w:t>
      </w:r>
      <w:r w:rsidR="002537DD">
        <w:rPr>
          <w:rFonts w:ascii="Garamond" w:hAnsi="Garamond" w:cs="Times New Roman"/>
          <w:sz w:val="24"/>
          <w:szCs w:val="24"/>
          <w:lang w:val="fr-CA"/>
        </w:rPr>
        <w:t xml:space="preserve"> Comme le souligne Frédéric Rondeau, </w:t>
      </w:r>
      <w:r w:rsidR="00707C86">
        <w:rPr>
          <w:rFonts w:ascii="Garamond" w:hAnsi="Garamond" w:cs="Times New Roman"/>
          <w:sz w:val="24"/>
          <w:szCs w:val="24"/>
          <w:lang w:val="fr-CA"/>
        </w:rPr>
        <w:t>la société québécoise est « une communauté du manque</w:t>
      </w:r>
      <w:r w:rsidR="00093F49">
        <w:rPr>
          <w:rFonts w:ascii="Garamond" w:hAnsi="Garamond" w:cs="Times New Roman"/>
          <w:sz w:val="24"/>
          <w:szCs w:val="24"/>
          <w:lang w:val="fr-CA"/>
        </w:rPr>
        <w:t xml:space="preserve">, de l’impuissance, sans histoire et sans lieu, sans propriété et dépossédée d’elle-même » (2013 : </w:t>
      </w:r>
      <w:r w:rsidR="00846C9D">
        <w:rPr>
          <w:rFonts w:ascii="Garamond" w:hAnsi="Garamond" w:cs="Times New Roman"/>
          <w:sz w:val="24"/>
          <w:szCs w:val="24"/>
          <w:lang w:val="fr-CA"/>
        </w:rPr>
        <w:t>52-53).</w:t>
      </w:r>
      <w:r w:rsidR="00283435">
        <w:rPr>
          <w:rFonts w:ascii="Garamond" w:hAnsi="Garamond" w:cs="Times New Roman"/>
          <w:sz w:val="24"/>
          <w:szCs w:val="24"/>
          <w:lang w:val="fr-CA"/>
        </w:rPr>
        <w:t xml:space="preserve"> </w:t>
      </w:r>
      <w:r w:rsidRPr="00384483">
        <w:rPr>
          <w:rFonts w:ascii="Garamond" w:hAnsi="Garamond" w:cs="Times New Roman"/>
          <w:sz w:val="24"/>
          <w:szCs w:val="24"/>
          <w:lang w:val="fr-CA"/>
        </w:rPr>
        <w:t>Décrit comme « lâche », « paresseux » et « soûlon » (Beaulieu 19</w:t>
      </w:r>
      <w:r w:rsidR="00904695">
        <w:rPr>
          <w:rFonts w:ascii="Garamond" w:hAnsi="Garamond" w:cs="Times New Roman"/>
          <w:sz w:val="24"/>
          <w:szCs w:val="24"/>
          <w:lang w:val="fr-CA"/>
        </w:rPr>
        <w:t>95 [1972]</w:t>
      </w:r>
      <w:r w:rsidRPr="00384483">
        <w:rPr>
          <w:rFonts w:ascii="Garamond" w:hAnsi="Garamond" w:cs="Times New Roman"/>
          <w:sz w:val="24"/>
          <w:szCs w:val="24"/>
          <w:lang w:val="fr-CA"/>
        </w:rPr>
        <w:t xml:space="preserve"> : 12), </w:t>
      </w:r>
      <w:proofErr w:type="spellStart"/>
      <w:r w:rsidRPr="00384483">
        <w:rPr>
          <w:rFonts w:ascii="Garamond" w:hAnsi="Garamond" w:cs="Times New Roman"/>
          <w:sz w:val="24"/>
          <w:szCs w:val="24"/>
          <w:lang w:val="fr-CA"/>
        </w:rPr>
        <w:t>Lémy</w:t>
      </w:r>
      <w:proofErr w:type="spellEnd"/>
      <w:r w:rsidRPr="00384483">
        <w:rPr>
          <w:rFonts w:ascii="Garamond" w:hAnsi="Garamond" w:cs="Times New Roman"/>
          <w:sz w:val="24"/>
          <w:szCs w:val="24"/>
          <w:lang w:val="fr-CA"/>
        </w:rPr>
        <w:t xml:space="preserve"> est atteint de gangrène</w:t>
      </w:r>
      <w:r w:rsidR="00F261E2">
        <w:rPr>
          <w:rFonts w:ascii="Garamond" w:hAnsi="Garamond" w:cs="Times New Roman"/>
          <w:sz w:val="24"/>
          <w:szCs w:val="24"/>
          <w:lang w:val="fr-CA"/>
        </w:rPr>
        <w:t xml:space="preserve"> </w:t>
      </w:r>
      <w:r w:rsidR="003C352E" w:rsidRPr="005D08C8">
        <w:rPr>
          <w:rFonts w:ascii="Times New Roman" w:hAnsi="Times New Roman" w:cs="Times New Roman"/>
          <w:sz w:val="24"/>
          <w:szCs w:val="24"/>
          <w:lang w:val="fr-CA"/>
        </w:rPr>
        <w:t>–</w:t>
      </w:r>
      <w:r w:rsidR="00F261E2">
        <w:rPr>
          <w:rFonts w:ascii="Garamond" w:hAnsi="Garamond" w:cs="Times New Roman"/>
          <w:sz w:val="24"/>
          <w:szCs w:val="24"/>
          <w:lang w:val="fr-CA"/>
        </w:rPr>
        <w:t xml:space="preserve"> son </w:t>
      </w:r>
      <w:r w:rsidR="00E04F30">
        <w:rPr>
          <w:rFonts w:ascii="Garamond" w:hAnsi="Garamond" w:cs="Times New Roman"/>
          <w:sz w:val="24"/>
          <w:szCs w:val="24"/>
          <w:lang w:val="fr-CA"/>
        </w:rPr>
        <w:t>« </w:t>
      </w:r>
      <w:r w:rsidR="00F261E2">
        <w:rPr>
          <w:rFonts w:ascii="Garamond" w:hAnsi="Garamond" w:cs="Times New Roman"/>
          <w:sz w:val="24"/>
          <w:szCs w:val="24"/>
          <w:lang w:val="fr-CA"/>
        </w:rPr>
        <w:t>pansement</w:t>
      </w:r>
      <w:r w:rsidR="00E04F30">
        <w:rPr>
          <w:rFonts w:ascii="Garamond" w:hAnsi="Garamond" w:cs="Times New Roman"/>
          <w:sz w:val="24"/>
          <w:szCs w:val="24"/>
          <w:lang w:val="fr-CA"/>
        </w:rPr>
        <w:t xml:space="preserve"> se </w:t>
      </w:r>
      <w:proofErr w:type="spellStart"/>
      <w:r w:rsidR="00E04F30">
        <w:rPr>
          <w:rFonts w:ascii="Garamond" w:hAnsi="Garamond" w:cs="Times New Roman"/>
          <w:sz w:val="24"/>
          <w:szCs w:val="24"/>
          <w:lang w:val="fr-CA"/>
        </w:rPr>
        <w:t>gonfl</w:t>
      </w:r>
      <w:proofErr w:type="spellEnd"/>
      <w:r w:rsidR="00E04F30">
        <w:rPr>
          <w:rFonts w:ascii="Garamond" w:hAnsi="Garamond" w:cs="Times New Roman"/>
          <w:sz w:val="24"/>
          <w:szCs w:val="24"/>
          <w:lang w:val="fr-CA"/>
        </w:rPr>
        <w:t>[e] de sang et de pus et de douleurs</w:t>
      </w:r>
      <w:r w:rsidR="004263E0">
        <w:rPr>
          <w:rFonts w:ascii="Garamond" w:hAnsi="Garamond" w:cs="Times New Roman"/>
          <w:sz w:val="24"/>
          <w:szCs w:val="24"/>
          <w:lang w:val="fr-CA"/>
        </w:rPr>
        <w:t xml:space="preserve"> » (Beaulieu 1995 [1972] : 25) </w:t>
      </w:r>
      <w:r w:rsidR="003C352E" w:rsidRPr="005D08C8">
        <w:rPr>
          <w:rFonts w:ascii="Times New Roman" w:hAnsi="Times New Roman" w:cs="Times New Roman"/>
          <w:sz w:val="24"/>
          <w:szCs w:val="24"/>
          <w:lang w:val="fr-CA"/>
        </w:rPr>
        <w:t>–</w:t>
      </w:r>
      <w:r w:rsidRPr="00384483">
        <w:rPr>
          <w:rFonts w:ascii="Garamond" w:hAnsi="Garamond" w:cs="Times New Roman"/>
          <w:sz w:val="24"/>
          <w:szCs w:val="24"/>
          <w:lang w:val="fr-CA"/>
        </w:rPr>
        <w:t xml:space="preserve"> et il est « à moitié pourri » (</w:t>
      </w:r>
      <w:r w:rsidR="00904695">
        <w:rPr>
          <w:rFonts w:ascii="Garamond" w:hAnsi="Garamond" w:cs="Times New Roman"/>
          <w:sz w:val="24"/>
          <w:szCs w:val="24"/>
          <w:lang w:val="fr-CA"/>
        </w:rPr>
        <w:t xml:space="preserve">Beaulieu 1995 [1972] : </w:t>
      </w:r>
      <w:r w:rsidRPr="00384483">
        <w:rPr>
          <w:rFonts w:ascii="Garamond" w:hAnsi="Garamond" w:cs="Times New Roman"/>
          <w:sz w:val="24"/>
          <w:szCs w:val="24"/>
          <w:lang w:val="fr-CA"/>
        </w:rPr>
        <w:t>42).</w:t>
      </w:r>
      <w:r w:rsidR="00B93E4C">
        <w:rPr>
          <w:rFonts w:ascii="Garamond" w:hAnsi="Garamond" w:cs="Times New Roman"/>
          <w:sz w:val="24"/>
          <w:szCs w:val="24"/>
          <w:lang w:val="fr-CA"/>
        </w:rPr>
        <w:t xml:space="preserve"> </w:t>
      </w:r>
      <w:r w:rsidR="00FF2FB9">
        <w:rPr>
          <w:rFonts w:ascii="Garamond" w:hAnsi="Garamond" w:cs="Times New Roman"/>
          <w:sz w:val="24"/>
          <w:szCs w:val="24"/>
          <w:lang w:val="fr-CA"/>
        </w:rPr>
        <w:t xml:space="preserve">Signe de la plus grande </w:t>
      </w:r>
      <w:r w:rsidR="004B6329">
        <w:rPr>
          <w:rFonts w:ascii="Garamond" w:hAnsi="Garamond" w:cs="Times New Roman"/>
          <w:sz w:val="24"/>
          <w:szCs w:val="24"/>
          <w:lang w:val="fr-CA"/>
        </w:rPr>
        <w:t xml:space="preserve">déchéance, </w:t>
      </w:r>
      <w:r w:rsidR="009520E6">
        <w:rPr>
          <w:rFonts w:ascii="Garamond" w:hAnsi="Garamond" w:cs="Times New Roman"/>
          <w:sz w:val="24"/>
          <w:szCs w:val="24"/>
          <w:lang w:val="fr-CA"/>
        </w:rPr>
        <w:t>le personnage se dégrade progressivement</w:t>
      </w:r>
      <w:r w:rsidR="0073103E">
        <w:rPr>
          <w:rFonts w:ascii="Garamond" w:hAnsi="Garamond" w:cs="Times New Roman"/>
          <w:sz w:val="24"/>
          <w:szCs w:val="24"/>
          <w:lang w:val="fr-CA"/>
        </w:rPr>
        <w:t>, car « la gangrène lui monterait dans les jambes, briserait la fermeté des muscles</w:t>
      </w:r>
      <w:r w:rsidR="00911550">
        <w:rPr>
          <w:rFonts w:ascii="Garamond" w:hAnsi="Garamond" w:cs="Times New Roman"/>
          <w:sz w:val="24"/>
          <w:szCs w:val="24"/>
          <w:lang w:val="fr-CA"/>
        </w:rPr>
        <w:t>, noircirait la peau; alors on l’amputerait, il ne resterait plus que des moignons</w:t>
      </w:r>
      <w:r w:rsidR="00443995">
        <w:rPr>
          <w:rFonts w:ascii="Garamond" w:hAnsi="Garamond" w:cs="Times New Roman"/>
          <w:sz w:val="24"/>
          <w:szCs w:val="24"/>
          <w:lang w:val="fr-CA"/>
        </w:rPr>
        <w:t> » (Beaulieu 1995 [1972]</w:t>
      </w:r>
      <w:r w:rsidR="00BA1F39">
        <w:rPr>
          <w:rFonts w:ascii="Garamond" w:hAnsi="Garamond" w:cs="Times New Roman"/>
          <w:sz w:val="24"/>
          <w:szCs w:val="24"/>
          <w:lang w:val="fr-CA"/>
        </w:rPr>
        <w:t> : 104-105</w:t>
      </w:r>
      <w:r w:rsidR="00443995">
        <w:rPr>
          <w:rFonts w:ascii="Garamond" w:hAnsi="Garamond" w:cs="Times New Roman"/>
          <w:sz w:val="24"/>
          <w:szCs w:val="24"/>
          <w:lang w:val="fr-CA"/>
        </w:rPr>
        <w:t>).</w:t>
      </w:r>
      <w:r w:rsidR="0029589B">
        <w:rPr>
          <w:rFonts w:ascii="Garamond" w:hAnsi="Garamond" w:cs="Times New Roman"/>
          <w:sz w:val="24"/>
          <w:szCs w:val="24"/>
          <w:lang w:val="fr-CA"/>
        </w:rPr>
        <w:t xml:space="preserve"> </w:t>
      </w:r>
      <w:r w:rsidR="00417906">
        <w:rPr>
          <w:rFonts w:ascii="Garamond" w:hAnsi="Garamond" w:cs="Times New Roman"/>
          <w:sz w:val="24"/>
          <w:szCs w:val="24"/>
          <w:lang w:val="fr-CA"/>
        </w:rPr>
        <w:t xml:space="preserve"> </w:t>
      </w:r>
      <w:r w:rsidR="001704AD">
        <w:rPr>
          <w:rFonts w:ascii="Garamond" w:hAnsi="Garamond" w:cs="Times New Roman"/>
          <w:sz w:val="24"/>
          <w:szCs w:val="24"/>
          <w:lang w:val="fr-CA"/>
        </w:rPr>
        <w:t>Il est un grotesque personnage :</w:t>
      </w:r>
      <w:r w:rsidR="0037682A">
        <w:rPr>
          <w:rFonts w:ascii="Garamond" w:hAnsi="Garamond" w:cs="Times New Roman"/>
          <w:sz w:val="24"/>
          <w:szCs w:val="24"/>
          <w:lang w:val="fr-CA"/>
        </w:rPr>
        <w:t xml:space="preserve"> «</w:t>
      </w:r>
      <w:r w:rsidR="001704AD">
        <w:rPr>
          <w:rFonts w:ascii="Garamond" w:hAnsi="Garamond" w:cs="Times New Roman"/>
          <w:sz w:val="24"/>
          <w:szCs w:val="24"/>
          <w:lang w:val="fr-CA"/>
        </w:rPr>
        <w:t xml:space="preserve"> il se vit tel qu’il était, plissé et ridé</w:t>
      </w:r>
      <w:r w:rsidR="00F96F5B">
        <w:rPr>
          <w:rFonts w:ascii="Garamond" w:hAnsi="Garamond" w:cs="Times New Roman"/>
          <w:sz w:val="24"/>
          <w:szCs w:val="24"/>
          <w:lang w:val="fr-CA"/>
        </w:rPr>
        <w:t>, plein de points noirs sur le nez, la peau vineuse, les dents jaunes</w:t>
      </w:r>
      <w:r w:rsidR="0037682A">
        <w:rPr>
          <w:rFonts w:ascii="Garamond" w:hAnsi="Garamond" w:cs="Times New Roman"/>
          <w:sz w:val="24"/>
          <w:szCs w:val="24"/>
          <w:lang w:val="fr-CA"/>
        </w:rPr>
        <w:t> </w:t>
      </w:r>
      <w:r w:rsidR="00800378">
        <w:rPr>
          <w:rFonts w:ascii="Garamond" w:hAnsi="Garamond" w:cs="Times New Roman"/>
          <w:sz w:val="24"/>
          <w:szCs w:val="24"/>
          <w:lang w:val="fr-CA"/>
        </w:rPr>
        <w:t>» (Beaulieu 1995 [1972]</w:t>
      </w:r>
      <w:r w:rsidR="001704AD">
        <w:rPr>
          <w:rFonts w:ascii="Garamond" w:hAnsi="Garamond" w:cs="Times New Roman"/>
          <w:sz w:val="24"/>
          <w:szCs w:val="24"/>
          <w:lang w:val="fr-CA"/>
        </w:rPr>
        <w:t> :</w:t>
      </w:r>
      <w:r w:rsidR="00632800">
        <w:rPr>
          <w:rFonts w:ascii="Garamond" w:hAnsi="Garamond" w:cs="Times New Roman"/>
          <w:sz w:val="24"/>
          <w:szCs w:val="24"/>
          <w:lang w:val="fr-CA"/>
        </w:rPr>
        <w:t xml:space="preserve"> </w:t>
      </w:r>
      <w:r w:rsidR="001704AD">
        <w:rPr>
          <w:rFonts w:ascii="Garamond" w:hAnsi="Garamond" w:cs="Times New Roman"/>
          <w:sz w:val="24"/>
          <w:szCs w:val="24"/>
          <w:lang w:val="fr-CA"/>
        </w:rPr>
        <w:t>78</w:t>
      </w:r>
      <w:r w:rsidR="00800378">
        <w:rPr>
          <w:rFonts w:ascii="Garamond" w:hAnsi="Garamond" w:cs="Times New Roman"/>
          <w:sz w:val="24"/>
          <w:szCs w:val="24"/>
          <w:lang w:val="fr-CA"/>
        </w:rPr>
        <w:t>)</w:t>
      </w:r>
      <w:r w:rsidR="007A55C1">
        <w:rPr>
          <w:rFonts w:ascii="Garamond" w:hAnsi="Garamond" w:cs="Times New Roman"/>
          <w:sz w:val="24"/>
          <w:szCs w:val="24"/>
          <w:lang w:val="fr-CA"/>
        </w:rPr>
        <w:t xml:space="preserve"> et il « p[</w:t>
      </w:r>
      <w:proofErr w:type="spellStart"/>
      <w:r w:rsidR="007A55C1">
        <w:rPr>
          <w:rFonts w:ascii="Garamond" w:hAnsi="Garamond" w:cs="Times New Roman"/>
          <w:sz w:val="24"/>
          <w:szCs w:val="24"/>
          <w:lang w:val="fr-CA"/>
        </w:rPr>
        <w:t>ète</w:t>
      </w:r>
      <w:proofErr w:type="spellEnd"/>
      <w:r w:rsidR="007A55C1">
        <w:rPr>
          <w:rFonts w:ascii="Garamond" w:hAnsi="Garamond" w:cs="Times New Roman"/>
          <w:sz w:val="24"/>
          <w:szCs w:val="24"/>
          <w:lang w:val="fr-CA"/>
        </w:rPr>
        <w:t>] avec bruit » (Beaulieu 1995 [1972] : 40)</w:t>
      </w:r>
      <w:r w:rsidR="00A73677">
        <w:rPr>
          <w:rFonts w:ascii="Garamond" w:hAnsi="Garamond" w:cs="Times New Roman"/>
          <w:sz w:val="24"/>
          <w:szCs w:val="24"/>
          <w:lang w:val="fr-CA"/>
        </w:rPr>
        <w:t>.</w:t>
      </w:r>
      <w:r w:rsidR="00582D09">
        <w:rPr>
          <w:rFonts w:ascii="Garamond" w:hAnsi="Garamond" w:cs="Times New Roman"/>
          <w:sz w:val="24"/>
          <w:szCs w:val="24"/>
          <w:lang w:val="fr-CA"/>
        </w:rPr>
        <w:t xml:space="preserve"> </w:t>
      </w:r>
      <w:r w:rsidR="00A73677">
        <w:rPr>
          <w:rFonts w:ascii="Garamond" w:hAnsi="Garamond" w:cs="Times New Roman"/>
          <w:sz w:val="24"/>
          <w:szCs w:val="24"/>
          <w:lang w:val="fr-CA"/>
        </w:rPr>
        <w:t>« Il n’avait pas d’ouvrage, ça c’était entendu</w:t>
      </w:r>
      <w:r w:rsidR="00552D64">
        <w:rPr>
          <w:rFonts w:ascii="Garamond" w:hAnsi="Garamond" w:cs="Times New Roman"/>
          <w:sz w:val="24"/>
          <w:szCs w:val="24"/>
          <w:lang w:val="fr-CA"/>
        </w:rPr>
        <w:t xml:space="preserve"> » (Beaulieu 1995 [1972] </w:t>
      </w:r>
      <w:r w:rsidR="00693349">
        <w:rPr>
          <w:rFonts w:ascii="Garamond" w:hAnsi="Garamond" w:cs="Times New Roman"/>
          <w:sz w:val="24"/>
          <w:szCs w:val="24"/>
          <w:lang w:val="fr-CA"/>
        </w:rPr>
        <w:t>12)</w:t>
      </w:r>
      <w:r w:rsidRPr="00384483">
        <w:rPr>
          <w:rFonts w:ascii="Garamond" w:hAnsi="Garamond" w:cs="Times New Roman"/>
          <w:sz w:val="24"/>
          <w:szCs w:val="24"/>
          <w:lang w:val="fr-CA"/>
        </w:rPr>
        <w:t xml:space="preserve">, </w:t>
      </w:r>
      <w:r w:rsidR="00443995">
        <w:rPr>
          <w:rFonts w:ascii="Garamond" w:hAnsi="Garamond" w:cs="Times New Roman"/>
          <w:sz w:val="24"/>
          <w:szCs w:val="24"/>
          <w:lang w:val="fr-CA"/>
        </w:rPr>
        <w:t xml:space="preserve">et </w:t>
      </w:r>
      <w:r w:rsidRPr="00384483">
        <w:rPr>
          <w:rFonts w:ascii="Garamond" w:hAnsi="Garamond" w:cs="Times New Roman"/>
          <w:sz w:val="24"/>
          <w:szCs w:val="24"/>
          <w:lang w:val="fr-CA"/>
        </w:rPr>
        <w:t>sa parole est souvent rapprochée de bruits d’animaux, comme des « glapissements », des « croassements » (</w:t>
      </w:r>
      <w:r w:rsidR="00582D09">
        <w:rPr>
          <w:rFonts w:ascii="Garamond" w:hAnsi="Garamond" w:cs="Times New Roman"/>
          <w:sz w:val="24"/>
          <w:szCs w:val="24"/>
          <w:lang w:val="fr-CA"/>
        </w:rPr>
        <w:t>Beaulieu 1995 [1972] : </w:t>
      </w:r>
      <w:r w:rsidRPr="00384483">
        <w:rPr>
          <w:rFonts w:ascii="Garamond" w:hAnsi="Garamond" w:cs="Times New Roman"/>
          <w:sz w:val="24"/>
          <w:szCs w:val="24"/>
          <w:lang w:val="fr-CA"/>
        </w:rPr>
        <w:t>35) ou bien des hurlements de cochon (</w:t>
      </w:r>
      <w:r w:rsidR="00582D09">
        <w:rPr>
          <w:rFonts w:ascii="Garamond" w:hAnsi="Garamond" w:cs="Times New Roman"/>
          <w:sz w:val="24"/>
          <w:szCs w:val="24"/>
          <w:lang w:val="fr-CA"/>
        </w:rPr>
        <w:t xml:space="preserve">Beaulieu 1995 [1972] : </w:t>
      </w:r>
      <w:r w:rsidRPr="00384483">
        <w:rPr>
          <w:rFonts w:ascii="Garamond" w:hAnsi="Garamond" w:cs="Times New Roman"/>
          <w:sz w:val="24"/>
          <w:szCs w:val="24"/>
          <w:lang w:val="fr-CA"/>
        </w:rPr>
        <w:t xml:space="preserve">43). Ce personnage est </w:t>
      </w:r>
      <w:r w:rsidRPr="00965D4A">
        <w:rPr>
          <w:rFonts w:ascii="Garamond" w:hAnsi="Garamond" w:cs="Times New Roman"/>
          <w:sz w:val="24"/>
          <w:szCs w:val="24"/>
          <w:lang w:val="fr-CA"/>
        </w:rPr>
        <w:t>l’illustration</w:t>
      </w:r>
      <w:r w:rsidRPr="00384483">
        <w:rPr>
          <w:rFonts w:ascii="Garamond" w:hAnsi="Garamond" w:cs="Times New Roman"/>
          <w:sz w:val="24"/>
          <w:szCs w:val="24"/>
          <w:lang w:val="fr-CA"/>
        </w:rPr>
        <w:t xml:space="preserve"> de l’inconscient collectif du peuple québécois, qui s’auto-sabote dans sa tentative de s’inscrire dans l’Histoire.</w:t>
      </w:r>
    </w:p>
    <w:p w14:paraId="494761B8" w14:textId="77777777" w:rsidR="00DD30F3" w:rsidRDefault="00DD30F3" w:rsidP="00282226">
      <w:pPr>
        <w:spacing w:line="480" w:lineRule="auto"/>
        <w:jc w:val="both"/>
        <w:rPr>
          <w:rFonts w:ascii="Garamond" w:hAnsi="Garamond" w:cs="Times New Roman"/>
          <w:b/>
          <w:bCs/>
          <w:sz w:val="24"/>
          <w:szCs w:val="24"/>
          <w:lang w:val="fr-CA"/>
        </w:rPr>
      </w:pPr>
    </w:p>
    <w:p w14:paraId="749E5F88" w14:textId="3441542F" w:rsidR="00282226" w:rsidRPr="00384483" w:rsidRDefault="00282226" w:rsidP="00282226">
      <w:pPr>
        <w:spacing w:line="480" w:lineRule="auto"/>
        <w:jc w:val="both"/>
        <w:rPr>
          <w:rFonts w:ascii="Garamond" w:hAnsi="Garamond" w:cs="Times New Roman"/>
          <w:b/>
          <w:bCs/>
          <w:sz w:val="24"/>
          <w:szCs w:val="24"/>
          <w:lang w:val="fr-CA"/>
        </w:rPr>
      </w:pPr>
      <w:r w:rsidRPr="00384483">
        <w:rPr>
          <w:rFonts w:ascii="Garamond" w:hAnsi="Garamond" w:cs="Times New Roman"/>
          <w:b/>
          <w:bCs/>
          <w:sz w:val="24"/>
          <w:szCs w:val="24"/>
          <w:lang w:val="fr-CA"/>
        </w:rPr>
        <w:t>L’exclusion des femmes</w:t>
      </w:r>
    </w:p>
    <w:p w14:paraId="7FD0000C" w14:textId="1326EBA8" w:rsidR="00282226" w:rsidRDefault="00282226" w:rsidP="004B0E42">
      <w:pPr>
        <w:spacing w:line="480" w:lineRule="auto"/>
        <w:jc w:val="both"/>
        <w:rPr>
          <w:rFonts w:ascii="Garamond" w:hAnsi="Garamond" w:cs="Times New Roman"/>
          <w:sz w:val="24"/>
          <w:szCs w:val="24"/>
          <w:lang w:val="fr-CA"/>
        </w:rPr>
      </w:pPr>
      <w:r w:rsidRPr="00384483">
        <w:rPr>
          <w:rFonts w:ascii="Garamond" w:hAnsi="Garamond" w:cs="Times New Roman"/>
          <w:sz w:val="24"/>
          <w:szCs w:val="24"/>
          <w:lang w:val="fr-CA"/>
        </w:rPr>
        <w:lastRenderedPageBreak/>
        <w:t xml:space="preserve">Et le rôle des femmes, dans tout ça? L’essai de Vallières confirme le côté genré du </w:t>
      </w:r>
      <w:r w:rsidRPr="00384483">
        <w:rPr>
          <w:rFonts w:ascii="Garamond" w:hAnsi="Garamond" w:cs="Times New Roman"/>
          <w:i/>
          <w:iCs/>
          <w:sz w:val="24"/>
          <w:szCs w:val="24"/>
          <w:lang w:val="fr-CA"/>
        </w:rPr>
        <w:t>white trash</w:t>
      </w:r>
      <w:r w:rsidRPr="00384483">
        <w:rPr>
          <w:rFonts w:ascii="Garamond" w:hAnsi="Garamond" w:cs="Times New Roman"/>
          <w:sz w:val="24"/>
          <w:szCs w:val="24"/>
          <w:lang w:val="fr-CA"/>
        </w:rPr>
        <w:t>. Si les femmes sont elles aussi les victimes du système, elles en sont également les complices selon l’auteur : « ma mère voulait me forcer à rentrer dans la passivité, la docilité, la résignation, l’humiliation, dont justement je voulais me délivrer une fois pour toutes » (</w:t>
      </w:r>
      <w:r w:rsidR="00291E5B">
        <w:rPr>
          <w:rFonts w:ascii="Garamond" w:hAnsi="Garamond" w:cs="Times New Roman"/>
          <w:sz w:val="24"/>
          <w:szCs w:val="24"/>
          <w:lang w:val="fr-CA"/>
        </w:rPr>
        <w:t>Vallières 1968 : </w:t>
      </w:r>
      <w:r w:rsidRPr="00384483">
        <w:rPr>
          <w:rFonts w:ascii="Garamond" w:hAnsi="Garamond" w:cs="Times New Roman"/>
          <w:sz w:val="24"/>
          <w:szCs w:val="24"/>
          <w:lang w:val="fr-CA"/>
        </w:rPr>
        <w:t>136).</w:t>
      </w:r>
      <w:r w:rsidR="00A43D76">
        <w:rPr>
          <w:rFonts w:ascii="Garamond" w:hAnsi="Garamond" w:cs="Times New Roman"/>
          <w:sz w:val="24"/>
          <w:szCs w:val="24"/>
          <w:lang w:val="fr-CA"/>
        </w:rPr>
        <w:t xml:space="preserve"> </w:t>
      </w:r>
      <w:r w:rsidRPr="00384483">
        <w:rPr>
          <w:rFonts w:ascii="Garamond" w:hAnsi="Garamond" w:cs="Times New Roman"/>
          <w:sz w:val="24"/>
          <w:szCs w:val="24"/>
          <w:lang w:val="fr-CA"/>
        </w:rPr>
        <w:t>Selon la logique de l’essayiste, le plus grand opprimé au Québec serait l’homme blanc francophone, asservi par la femme, « patron » des familles obsédée par son « devoir d’État » (</w:t>
      </w:r>
      <w:r w:rsidR="001519D4">
        <w:rPr>
          <w:rFonts w:ascii="Garamond" w:hAnsi="Garamond" w:cs="Times New Roman"/>
          <w:sz w:val="24"/>
          <w:szCs w:val="24"/>
          <w:lang w:val="fr-CA"/>
        </w:rPr>
        <w:t xml:space="preserve">Vallières 1968 : </w:t>
      </w:r>
      <w:r w:rsidRPr="00384483">
        <w:rPr>
          <w:rFonts w:ascii="Garamond" w:hAnsi="Garamond" w:cs="Times New Roman"/>
          <w:sz w:val="24"/>
          <w:szCs w:val="24"/>
          <w:lang w:val="fr-CA"/>
        </w:rPr>
        <w:t>84) </w:t>
      </w:r>
      <w:r w:rsidRPr="009C2148">
        <w:rPr>
          <w:rFonts w:ascii="Garamond" w:hAnsi="Garamond" w:cs="Times New Roman"/>
          <w:sz w:val="24"/>
          <w:szCs w:val="24"/>
          <w:lang w:val="fr-CA"/>
        </w:rPr>
        <w:t>:</w:t>
      </w:r>
      <w:r w:rsidRPr="00384483">
        <w:rPr>
          <w:rFonts w:ascii="Garamond" w:hAnsi="Garamond" w:cs="Times New Roman"/>
          <w:sz w:val="24"/>
          <w:szCs w:val="24"/>
          <w:lang w:val="fr-CA"/>
        </w:rPr>
        <w:t xml:space="preserve"> les hommes seraient « vaincus par leur femme » (</w:t>
      </w:r>
      <w:r w:rsidR="001519D4">
        <w:rPr>
          <w:rFonts w:ascii="Garamond" w:hAnsi="Garamond" w:cs="Times New Roman"/>
          <w:sz w:val="24"/>
          <w:szCs w:val="24"/>
          <w:lang w:val="fr-CA"/>
        </w:rPr>
        <w:t xml:space="preserve">Vallières 1968 : </w:t>
      </w:r>
      <w:r w:rsidRPr="00384483">
        <w:rPr>
          <w:rFonts w:ascii="Garamond" w:hAnsi="Garamond" w:cs="Times New Roman"/>
          <w:sz w:val="24"/>
          <w:szCs w:val="24"/>
          <w:lang w:val="fr-CA"/>
        </w:rPr>
        <w:t>86).</w:t>
      </w:r>
      <w:r w:rsidR="0089410E">
        <w:rPr>
          <w:rFonts w:ascii="Garamond" w:hAnsi="Garamond" w:cs="Times New Roman"/>
          <w:sz w:val="24"/>
          <w:szCs w:val="24"/>
          <w:lang w:val="fr-CA"/>
        </w:rPr>
        <w:t xml:space="preserve"> </w:t>
      </w:r>
      <w:r w:rsidR="00903BA8" w:rsidRPr="004046ED">
        <w:rPr>
          <w:rFonts w:ascii="Garamond" w:hAnsi="Garamond" w:cs="Times New Roman"/>
          <w:sz w:val="24"/>
          <w:szCs w:val="24"/>
        </w:rPr>
        <w:t xml:space="preserve">Plus encore, Vallières « seems to be insisting that it is </w:t>
      </w:r>
      <w:r w:rsidR="0086601D" w:rsidRPr="004046ED">
        <w:rPr>
          <w:rFonts w:ascii="Garamond" w:hAnsi="Garamond" w:cs="Times New Roman"/>
          <w:sz w:val="24"/>
          <w:szCs w:val="24"/>
        </w:rPr>
        <w:t>she [</w:t>
      </w:r>
      <w:r w:rsidR="00F23EFC">
        <w:rPr>
          <w:rFonts w:ascii="Garamond" w:hAnsi="Garamond" w:cs="Times New Roman"/>
          <w:sz w:val="24"/>
          <w:szCs w:val="24"/>
        </w:rPr>
        <w:t>his mother</w:t>
      </w:r>
      <w:r w:rsidR="0086601D" w:rsidRPr="004046ED">
        <w:rPr>
          <w:rFonts w:ascii="Garamond" w:hAnsi="Garamond" w:cs="Times New Roman"/>
          <w:sz w:val="24"/>
          <w:szCs w:val="24"/>
        </w:rPr>
        <w:t>], and not his father</w:t>
      </w:r>
      <w:r w:rsidR="00204F3A" w:rsidRPr="004046ED">
        <w:rPr>
          <w:rFonts w:ascii="Garamond" w:hAnsi="Garamond" w:cs="Times New Roman"/>
          <w:sz w:val="24"/>
          <w:szCs w:val="24"/>
        </w:rPr>
        <w:t xml:space="preserve">, who should answer for all the injustices that have been visited upon the French-Canadian people » (Roberts </w:t>
      </w:r>
      <w:proofErr w:type="gramStart"/>
      <w:r w:rsidR="00204F3A" w:rsidRPr="004046ED">
        <w:rPr>
          <w:rFonts w:ascii="Garamond" w:hAnsi="Garamond" w:cs="Times New Roman"/>
          <w:sz w:val="24"/>
          <w:szCs w:val="24"/>
        </w:rPr>
        <w:t>2007 :</w:t>
      </w:r>
      <w:proofErr w:type="gramEnd"/>
      <w:r w:rsidR="00204F3A" w:rsidRPr="004046ED">
        <w:rPr>
          <w:rFonts w:ascii="Garamond" w:hAnsi="Garamond" w:cs="Times New Roman"/>
          <w:sz w:val="24"/>
          <w:szCs w:val="24"/>
        </w:rPr>
        <w:t xml:space="preserve"> </w:t>
      </w:r>
      <w:r w:rsidR="00F63FF1" w:rsidRPr="004046ED">
        <w:rPr>
          <w:rFonts w:ascii="Garamond" w:hAnsi="Garamond" w:cs="Times New Roman"/>
          <w:sz w:val="24"/>
          <w:szCs w:val="24"/>
        </w:rPr>
        <w:t>298).</w:t>
      </w:r>
      <w:r w:rsidRPr="004046ED">
        <w:rPr>
          <w:rFonts w:ascii="Garamond" w:hAnsi="Garamond" w:cs="Times New Roman"/>
          <w:sz w:val="24"/>
          <w:szCs w:val="24"/>
        </w:rPr>
        <w:t xml:space="preserve"> </w:t>
      </w:r>
      <w:r w:rsidRPr="00384483">
        <w:rPr>
          <w:rFonts w:ascii="Garamond" w:hAnsi="Garamond" w:cs="Times New Roman"/>
          <w:sz w:val="24"/>
          <w:szCs w:val="24"/>
          <w:lang w:val="fr-CA"/>
        </w:rPr>
        <w:t xml:space="preserve">La femme appartient bien à la catégorie </w:t>
      </w:r>
      <w:r w:rsidRPr="00384483">
        <w:rPr>
          <w:rFonts w:ascii="Garamond" w:hAnsi="Garamond" w:cs="Times New Roman"/>
          <w:i/>
          <w:iCs/>
          <w:sz w:val="24"/>
          <w:szCs w:val="24"/>
          <w:lang w:val="fr-CA"/>
        </w:rPr>
        <w:t>white trash</w:t>
      </w:r>
      <w:r w:rsidRPr="00384483">
        <w:rPr>
          <w:rFonts w:ascii="Garamond" w:hAnsi="Garamond" w:cs="Times New Roman"/>
          <w:sz w:val="24"/>
          <w:szCs w:val="24"/>
          <w:lang w:val="fr-CA"/>
        </w:rPr>
        <w:t xml:space="preserve"> en raison de l’oppression et de la misère qu’elle subit</w:t>
      </w:r>
      <w:r w:rsidR="00515746">
        <w:rPr>
          <w:rFonts w:ascii="Garamond" w:hAnsi="Garamond" w:cs="Times New Roman"/>
          <w:sz w:val="24"/>
          <w:szCs w:val="24"/>
          <w:lang w:val="fr-CA"/>
        </w:rPr>
        <w:t xml:space="preserve"> </w:t>
      </w:r>
      <w:r w:rsidR="009C2148" w:rsidRPr="005D08C8">
        <w:rPr>
          <w:rFonts w:ascii="Times New Roman" w:hAnsi="Times New Roman" w:cs="Times New Roman"/>
          <w:sz w:val="24"/>
          <w:szCs w:val="24"/>
          <w:lang w:val="fr-CA"/>
        </w:rPr>
        <w:t>–</w:t>
      </w:r>
      <w:r w:rsidR="00515746">
        <w:rPr>
          <w:rFonts w:ascii="Garamond" w:hAnsi="Garamond" w:cs="Times New Roman"/>
          <w:sz w:val="24"/>
          <w:szCs w:val="24"/>
          <w:lang w:val="fr-CA"/>
        </w:rPr>
        <w:t xml:space="preserve"> elle est présentée comme une « esclave solitaire » (Vallières 1968 : 80) </w:t>
      </w:r>
      <w:r w:rsidR="0080454F" w:rsidRPr="005D08C8">
        <w:rPr>
          <w:rFonts w:ascii="Times New Roman" w:hAnsi="Times New Roman" w:cs="Times New Roman"/>
          <w:sz w:val="24"/>
          <w:szCs w:val="24"/>
          <w:lang w:val="fr-CA"/>
        </w:rPr>
        <w:t>–</w:t>
      </w:r>
      <w:r w:rsidRPr="004C1CC1">
        <w:rPr>
          <w:rFonts w:ascii="Garamond" w:hAnsi="Garamond" w:cs="Times New Roman"/>
          <w:sz w:val="24"/>
          <w:szCs w:val="24"/>
          <w:lang w:val="fr-CA"/>
        </w:rPr>
        <w:t>,</w:t>
      </w:r>
      <w:r w:rsidRPr="00384483">
        <w:rPr>
          <w:rFonts w:ascii="Garamond" w:hAnsi="Garamond" w:cs="Times New Roman"/>
          <w:sz w:val="24"/>
          <w:szCs w:val="24"/>
          <w:lang w:val="fr-CA"/>
        </w:rPr>
        <w:t xml:space="preserve"> mais elle ne </w:t>
      </w:r>
      <w:r w:rsidR="00DD6F85">
        <w:rPr>
          <w:rFonts w:ascii="Garamond" w:hAnsi="Garamond" w:cs="Times New Roman"/>
          <w:sz w:val="24"/>
          <w:szCs w:val="24"/>
          <w:lang w:val="fr-CA"/>
        </w:rPr>
        <w:t>saurait</w:t>
      </w:r>
      <w:r w:rsidR="00DD6F85" w:rsidRPr="00384483">
        <w:rPr>
          <w:rFonts w:ascii="Garamond" w:hAnsi="Garamond" w:cs="Times New Roman"/>
          <w:sz w:val="24"/>
          <w:szCs w:val="24"/>
          <w:lang w:val="fr-CA"/>
        </w:rPr>
        <w:t xml:space="preserve"> </w:t>
      </w:r>
      <w:r w:rsidRPr="00384483">
        <w:rPr>
          <w:rFonts w:ascii="Garamond" w:hAnsi="Garamond" w:cs="Times New Roman"/>
          <w:sz w:val="24"/>
          <w:szCs w:val="24"/>
          <w:lang w:val="fr-CA"/>
        </w:rPr>
        <w:t xml:space="preserve">s’approprier cette identité, car elle serait, en quelque sorte, « une traîtresse à sa race » : elle </w:t>
      </w:r>
      <w:r w:rsidR="00BC7786">
        <w:rPr>
          <w:rFonts w:ascii="Garamond" w:hAnsi="Garamond" w:cs="Times New Roman"/>
          <w:sz w:val="24"/>
          <w:szCs w:val="24"/>
          <w:lang w:val="fr-CA"/>
        </w:rPr>
        <w:t xml:space="preserve">en </w:t>
      </w:r>
      <w:r w:rsidRPr="00384483">
        <w:rPr>
          <w:rFonts w:ascii="Garamond" w:hAnsi="Garamond" w:cs="Times New Roman"/>
          <w:sz w:val="24"/>
          <w:szCs w:val="24"/>
          <w:lang w:val="fr-CA"/>
        </w:rPr>
        <w:t xml:space="preserve">incarne la face dégénérée et irrécupérable, tandis que l’homme peut s’approprier la catégorie </w:t>
      </w:r>
      <w:r w:rsidRPr="00384483">
        <w:rPr>
          <w:rFonts w:ascii="Garamond" w:hAnsi="Garamond" w:cs="Times New Roman"/>
          <w:i/>
          <w:iCs/>
          <w:sz w:val="24"/>
          <w:szCs w:val="24"/>
          <w:lang w:val="fr-CA"/>
        </w:rPr>
        <w:t>white trash</w:t>
      </w:r>
      <w:r w:rsidRPr="00384483">
        <w:rPr>
          <w:rFonts w:ascii="Garamond" w:hAnsi="Garamond" w:cs="Times New Roman"/>
          <w:sz w:val="24"/>
          <w:szCs w:val="24"/>
          <w:lang w:val="fr-CA"/>
        </w:rPr>
        <w:t xml:space="preserve"> et, une fois déconstruite, s’en servir comme d’un tremplin vers la révolution. </w:t>
      </w:r>
    </w:p>
    <w:p w14:paraId="3EDA14B1" w14:textId="6BEDB535" w:rsidR="00895D0A" w:rsidRPr="00F922DF" w:rsidRDefault="00E60D8D" w:rsidP="00E60D8D">
      <w:pPr>
        <w:spacing w:line="480" w:lineRule="auto"/>
        <w:ind w:firstLine="851"/>
        <w:jc w:val="both"/>
        <w:rPr>
          <w:rFonts w:ascii="Garamond" w:hAnsi="Garamond" w:cs="Times New Roman"/>
          <w:sz w:val="24"/>
          <w:szCs w:val="24"/>
        </w:rPr>
      </w:pPr>
      <w:r>
        <w:rPr>
          <w:rFonts w:ascii="Garamond" w:hAnsi="Garamond" w:cs="Times New Roman"/>
          <w:sz w:val="24"/>
          <w:szCs w:val="24"/>
          <w:lang w:val="fr-CA"/>
        </w:rPr>
        <w:t>Non seulement la femme</w:t>
      </w:r>
      <w:r w:rsidR="00A933DD">
        <w:rPr>
          <w:rFonts w:ascii="Garamond" w:hAnsi="Garamond" w:cs="Times New Roman"/>
          <w:sz w:val="24"/>
          <w:szCs w:val="24"/>
          <w:lang w:val="fr-CA"/>
        </w:rPr>
        <w:t xml:space="preserve"> est-elle perçue comme complice de l’Ordre qui opprime, </w:t>
      </w:r>
      <w:r w:rsidR="00FC1139">
        <w:rPr>
          <w:rFonts w:ascii="Garamond" w:hAnsi="Garamond" w:cs="Times New Roman"/>
          <w:sz w:val="24"/>
          <w:szCs w:val="24"/>
          <w:lang w:val="fr-CA"/>
        </w:rPr>
        <w:t>elle est présentée comme un être aux préoccupations futiles</w:t>
      </w:r>
      <w:r w:rsidR="009921BC">
        <w:rPr>
          <w:rFonts w:ascii="Garamond" w:hAnsi="Garamond" w:cs="Times New Roman"/>
          <w:sz w:val="24"/>
          <w:szCs w:val="24"/>
          <w:lang w:val="fr-CA"/>
        </w:rPr>
        <w:t xml:space="preserve"> dépourvu de volonté de changer sa condition</w:t>
      </w:r>
      <w:r w:rsidR="00155B5B">
        <w:rPr>
          <w:rFonts w:ascii="Garamond" w:hAnsi="Garamond" w:cs="Times New Roman"/>
          <w:sz w:val="24"/>
          <w:szCs w:val="24"/>
          <w:lang w:val="fr-CA"/>
        </w:rPr>
        <w:t> : « </w:t>
      </w:r>
      <w:r w:rsidR="00515030">
        <w:rPr>
          <w:rFonts w:ascii="Garamond" w:hAnsi="Garamond" w:cs="Times New Roman"/>
          <w:sz w:val="24"/>
          <w:szCs w:val="24"/>
          <w:lang w:val="fr-CA"/>
        </w:rPr>
        <w:t xml:space="preserve">Ma mère se plaignait de ses maux de tête, de la platitude des émissions </w:t>
      </w:r>
      <w:r w:rsidR="00472D2A">
        <w:rPr>
          <w:rFonts w:ascii="Garamond" w:hAnsi="Garamond" w:cs="Times New Roman"/>
          <w:sz w:val="24"/>
          <w:szCs w:val="24"/>
          <w:lang w:val="fr-CA"/>
        </w:rPr>
        <w:t>de radio, de la malpropreté</w:t>
      </w:r>
      <w:r w:rsidR="005F1F91">
        <w:rPr>
          <w:rFonts w:ascii="Garamond" w:hAnsi="Garamond" w:cs="Times New Roman"/>
          <w:sz w:val="24"/>
          <w:szCs w:val="24"/>
          <w:lang w:val="fr-CA"/>
        </w:rPr>
        <w:t xml:space="preserve"> de telle voisine… pendant que, m’efforçant</w:t>
      </w:r>
      <w:r w:rsidR="004B5422">
        <w:rPr>
          <w:rFonts w:ascii="Garamond" w:hAnsi="Garamond" w:cs="Times New Roman"/>
          <w:sz w:val="24"/>
          <w:szCs w:val="24"/>
          <w:lang w:val="fr-CA"/>
        </w:rPr>
        <w:t xml:space="preserve"> de ne rien entendre autour de moi, j’écoutais ma révolte qui montait et réchauffait mon sang » (</w:t>
      </w:r>
      <w:r w:rsidR="00C370AD">
        <w:rPr>
          <w:rFonts w:ascii="Garamond" w:hAnsi="Garamond" w:cs="Times New Roman"/>
          <w:sz w:val="24"/>
          <w:szCs w:val="24"/>
          <w:lang w:val="fr-CA"/>
        </w:rPr>
        <w:t>Vallières 1968 : 72-73</w:t>
      </w:r>
      <w:r w:rsidR="004B5422">
        <w:rPr>
          <w:rFonts w:ascii="Garamond" w:hAnsi="Garamond" w:cs="Times New Roman"/>
          <w:sz w:val="24"/>
          <w:szCs w:val="24"/>
          <w:lang w:val="fr-CA"/>
        </w:rPr>
        <w:t>).</w:t>
      </w:r>
      <w:r w:rsidR="00593E7F">
        <w:rPr>
          <w:rFonts w:ascii="Garamond" w:hAnsi="Garamond" w:cs="Times New Roman"/>
          <w:sz w:val="24"/>
          <w:szCs w:val="24"/>
          <w:lang w:val="fr-CA"/>
        </w:rPr>
        <w:t xml:space="preserve"> </w:t>
      </w:r>
      <w:proofErr w:type="spellStart"/>
      <w:r w:rsidR="00593E7F" w:rsidRPr="00EC3D81">
        <w:rPr>
          <w:rFonts w:ascii="Garamond" w:hAnsi="Garamond" w:cs="Times New Roman"/>
          <w:sz w:val="24"/>
          <w:szCs w:val="24"/>
        </w:rPr>
        <w:t>Selon</w:t>
      </w:r>
      <w:proofErr w:type="spellEnd"/>
      <w:r w:rsidR="00593E7F" w:rsidRPr="00EC3D81">
        <w:rPr>
          <w:rFonts w:ascii="Garamond" w:hAnsi="Garamond" w:cs="Times New Roman"/>
          <w:sz w:val="24"/>
          <w:szCs w:val="24"/>
        </w:rPr>
        <w:t xml:space="preserve"> Roberts, « [t]he young Vallières</w:t>
      </w:r>
      <w:r w:rsidR="00334325">
        <w:rPr>
          <w:rFonts w:ascii="Garamond" w:hAnsi="Garamond" w:cs="Times New Roman"/>
          <w:sz w:val="24"/>
          <w:szCs w:val="24"/>
        </w:rPr>
        <w:t>’</w:t>
      </w:r>
      <w:r w:rsidR="00593E7F" w:rsidRPr="00EC3D81">
        <w:rPr>
          <w:rFonts w:ascii="Garamond" w:hAnsi="Garamond" w:cs="Times New Roman"/>
          <w:sz w:val="24"/>
          <w:szCs w:val="24"/>
        </w:rPr>
        <w:t xml:space="preserve"> increasing hostility towards his mother stems [</w:t>
      </w:r>
      <w:r w:rsidR="00593E7F" w:rsidRPr="00260095">
        <w:rPr>
          <w:rFonts w:ascii="Garamond" w:hAnsi="Garamond" w:cs="Times New Roman"/>
          <w:sz w:val="24"/>
          <w:szCs w:val="24"/>
        </w:rPr>
        <w:t>…</w:t>
      </w:r>
      <w:r w:rsidR="00593E7F" w:rsidRPr="00EC3D81">
        <w:rPr>
          <w:rFonts w:ascii="Garamond" w:hAnsi="Garamond" w:cs="Times New Roman"/>
          <w:sz w:val="24"/>
          <w:szCs w:val="24"/>
        </w:rPr>
        <w:t>]</w:t>
      </w:r>
      <w:r w:rsidR="00593E7F" w:rsidRPr="00260095">
        <w:rPr>
          <w:rFonts w:ascii="Garamond" w:hAnsi="Garamond" w:cs="Times New Roman"/>
          <w:sz w:val="24"/>
          <w:szCs w:val="24"/>
        </w:rPr>
        <w:t xml:space="preserve"> fro</w:t>
      </w:r>
      <w:r w:rsidR="00593E7F" w:rsidRPr="00EC3D81">
        <w:rPr>
          <w:rFonts w:ascii="Garamond" w:hAnsi="Garamond" w:cs="Times New Roman"/>
          <w:sz w:val="24"/>
          <w:szCs w:val="24"/>
        </w:rPr>
        <w:t>m her inability to transcend her own situation and to conceive of interests other than those of the family unit » (</w:t>
      </w:r>
      <w:proofErr w:type="gramStart"/>
      <w:r w:rsidR="00593E7F">
        <w:rPr>
          <w:rFonts w:ascii="Garamond" w:hAnsi="Garamond" w:cs="Times New Roman"/>
          <w:sz w:val="24"/>
          <w:szCs w:val="24"/>
        </w:rPr>
        <w:t>2007 :</w:t>
      </w:r>
      <w:proofErr w:type="gramEnd"/>
      <w:r w:rsidR="00593E7F">
        <w:rPr>
          <w:rFonts w:ascii="Garamond" w:hAnsi="Garamond" w:cs="Times New Roman"/>
          <w:sz w:val="24"/>
          <w:szCs w:val="24"/>
        </w:rPr>
        <w:t xml:space="preserve"> 297</w:t>
      </w:r>
      <w:r w:rsidR="00593E7F" w:rsidRPr="00EC3D81">
        <w:rPr>
          <w:rFonts w:ascii="Garamond" w:hAnsi="Garamond" w:cs="Times New Roman"/>
          <w:sz w:val="24"/>
          <w:szCs w:val="24"/>
        </w:rPr>
        <w:t xml:space="preserve">). </w:t>
      </w:r>
      <w:r w:rsidR="00C370AD" w:rsidRPr="0056441E">
        <w:rPr>
          <w:rFonts w:ascii="Garamond" w:hAnsi="Garamond" w:cs="Times New Roman"/>
          <w:sz w:val="24"/>
          <w:szCs w:val="24"/>
        </w:rPr>
        <w:t xml:space="preserve"> </w:t>
      </w:r>
      <w:r w:rsidR="00E4308A">
        <w:rPr>
          <w:rFonts w:ascii="Garamond" w:hAnsi="Garamond" w:cs="Times New Roman"/>
          <w:sz w:val="24"/>
          <w:szCs w:val="24"/>
          <w:lang w:val="fr-CA"/>
        </w:rPr>
        <w:t xml:space="preserve">Plutôt que </w:t>
      </w:r>
      <w:r w:rsidR="008931D0">
        <w:rPr>
          <w:rFonts w:ascii="Garamond" w:hAnsi="Garamond" w:cs="Times New Roman"/>
          <w:sz w:val="24"/>
          <w:szCs w:val="24"/>
          <w:lang w:val="fr-CA"/>
        </w:rPr>
        <w:t>d’expliquer le comportement de sa mère par son aliénation</w:t>
      </w:r>
      <w:r w:rsidR="00BD1F3A">
        <w:rPr>
          <w:rFonts w:ascii="Garamond" w:hAnsi="Garamond" w:cs="Times New Roman"/>
          <w:sz w:val="24"/>
          <w:szCs w:val="24"/>
          <w:lang w:val="fr-CA"/>
        </w:rPr>
        <w:t xml:space="preserve">, ce qui aurait été tout à fait aligné avec l’objectif de son essai, </w:t>
      </w:r>
      <w:r w:rsidR="00A26E31">
        <w:rPr>
          <w:rFonts w:ascii="Garamond" w:hAnsi="Garamond" w:cs="Times New Roman"/>
          <w:sz w:val="24"/>
          <w:szCs w:val="24"/>
          <w:lang w:val="fr-CA"/>
        </w:rPr>
        <w:t>Vallières</w:t>
      </w:r>
      <w:r w:rsidR="00244115">
        <w:rPr>
          <w:rFonts w:ascii="Garamond" w:hAnsi="Garamond" w:cs="Times New Roman"/>
          <w:sz w:val="24"/>
          <w:szCs w:val="24"/>
          <w:lang w:val="fr-CA"/>
        </w:rPr>
        <w:t xml:space="preserve"> l’exploite comme un contre-exemple afin de mettre sa propre révolte en relief. </w:t>
      </w:r>
      <w:r w:rsidR="00B80253" w:rsidRPr="00F922DF">
        <w:rPr>
          <w:rFonts w:ascii="Garamond" w:hAnsi="Garamond" w:cs="Times New Roman"/>
          <w:sz w:val="24"/>
          <w:szCs w:val="24"/>
        </w:rPr>
        <w:t xml:space="preserve">Il se </w:t>
      </w:r>
      <w:proofErr w:type="spellStart"/>
      <w:r w:rsidR="00B80253" w:rsidRPr="00F922DF">
        <w:rPr>
          <w:rFonts w:ascii="Garamond" w:hAnsi="Garamond" w:cs="Times New Roman"/>
          <w:sz w:val="24"/>
          <w:szCs w:val="24"/>
        </w:rPr>
        <w:lastRenderedPageBreak/>
        <w:t>montre</w:t>
      </w:r>
      <w:proofErr w:type="spellEnd"/>
      <w:r w:rsidR="00B80253" w:rsidRPr="00F922DF">
        <w:rPr>
          <w:rFonts w:ascii="Garamond" w:hAnsi="Garamond" w:cs="Times New Roman"/>
          <w:sz w:val="24"/>
          <w:szCs w:val="24"/>
        </w:rPr>
        <w:t xml:space="preserve"> incapable</w:t>
      </w:r>
      <w:r w:rsidR="0068164B" w:rsidRPr="00F922DF">
        <w:rPr>
          <w:rFonts w:ascii="Garamond" w:hAnsi="Garamond" w:cs="Times New Roman"/>
          <w:sz w:val="24"/>
          <w:szCs w:val="24"/>
        </w:rPr>
        <w:t xml:space="preserve">, </w:t>
      </w:r>
      <w:proofErr w:type="spellStart"/>
      <w:r w:rsidR="0068164B" w:rsidRPr="00F922DF">
        <w:rPr>
          <w:rFonts w:ascii="Garamond" w:hAnsi="Garamond" w:cs="Times New Roman"/>
          <w:sz w:val="24"/>
          <w:szCs w:val="24"/>
        </w:rPr>
        <w:t>comme</w:t>
      </w:r>
      <w:proofErr w:type="spellEnd"/>
      <w:r w:rsidR="0068164B" w:rsidRPr="00F922DF">
        <w:rPr>
          <w:rFonts w:ascii="Garamond" w:hAnsi="Garamond" w:cs="Times New Roman"/>
          <w:sz w:val="24"/>
          <w:szCs w:val="24"/>
        </w:rPr>
        <w:t xml:space="preserve"> </w:t>
      </w:r>
      <w:r w:rsidR="001B144D" w:rsidRPr="00F922DF">
        <w:rPr>
          <w:rFonts w:ascii="Garamond" w:hAnsi="Garamond" w:cs="Times New Roman"/>
          <w:sz w:val="24"/>
          <w:szCs w:val="24"/>
        </w:rPr>
        <w:t xml:space="preserve">le remarque Roberts, « to conceive </w:t>
      </w:r>
      <w:r w:rsidR="00024396" w:rsidRPr="00F922DF">
        <w:rPr>
          <w:rFonts w:ascii="Garamond" w:hAnsi="Garamond" w:cs="Times New Roman"/>
          <w:sz w:val="24"/>
          <w:szCs w:val="24"/>
        </w:rPr>
        <w:t>of women as partners in the revolutionary st</w:t>
      </w:r>
      <w:r w:rsidR="00024396">
        <w:rPr>
          <w:rFonts w:ascii="Garamond" w:hAnsi="Garamond" w:cs="Times New Roman"/>
          <w:sz w:val="24"/>
          <w:szCs w:val="24"/>
        </w:rPr>
        <w:t>ruggle »</w:t>
      </w:r>
      <w:r w:rsidR="00575CBE">
        <w:rPr>
          <w:rFonts w:ascii="Garamond" w:hAnsi="Garamond" w:cs="Times New Roman"/>
          <w:sz w:val="24"/>
          <w:szCs w:val="24"/>
        </w:rPr>
        <w:t xml:space="preserve"> </w:t>
      </w:r>
      <w:r w:rsidR="00024396">
        <w:rPr>
          <w:rFonts w:ascii="Garamond" w:hAnsi="Garamond" w:cs="Times New Roman"/>
          <w:sz w:val="24"/>
          <w:szCs w:val="24"/>
        </w:rPr>
        <w:t>(</w:t>
      </w:r>
      <w:proofErr w:type="gramStart"/>
      <w:r w:rsidR="00024396">
        <w:rPr>
          <w:rFonts w:ascii="Garamond" w:hAnsi="Garamond" w:cs="Times New Roman"/>
          <w:sz w:val="24"/>
          <w:szCs w:val="24"/>
        </w:rPr>
        <w:t>2007 :</w:t>
      </w:r>
      <w:proofErr w:type="gramEnd"/>
      <w:r w:rsidR="00024396">
        <w:rPr>
          <w:rFonts w:ascii="Garamond" w:hAnsi="Garamond" w:cs="Times New Roman"/>
          <w:sz w:val="24"/>
          <w:szCs w:val="24"/>
        </w:rPr>
        <w:t xml:space="preserve"> </w:t>
      </w:r>
      <w:r w:rsidR="00711B11">
        <w:rPr>
          <w:rFonts w:ascii="Garamond" w:hAnsi="Garamond" w:cs="Times New Roman"/>
          <w:sz w:val="24"/>
          <w:szCs w:val="24"/>
        </w:rPr>
        <w:t>289</w:t>
      </w:r>
      <w:r w:rsidR="00024396">
        <w:rPr>
          <w:rFonts w:ascii="Garamond" w:hAnsi="Garamond" w:cs="Times New Roman"/>
          <w:sz w:val="24"/>
          <w:szCs w:val="24"/>
        </w:rPr>
        <w:t>).</w:t>
      </w:r>
    </w:p>
    <w:p w14:paraId="566D5DF4" w14:textId="44E772DE" w:rsidR="00E60D8D" w:rsidRPr="00384483" w:rsidRDefault="00304797" w:rsidP="00E60D8D">
      <w:pPr>
        <w:spacing w:line="480" w:lineRule="auto"/>
        <w:ind w:firstLine="851"/>
        <w:jc w:val="both"/>
        <w:rPr>
          <w:rFonts w:ascii="Garamond" w:hAnsi="Garamond" w:cs="Times New Roman"/>
          <w:sz w:val="24"/>
          <w:szCs w:val="24"/>
          <w:lang w:val="fr-CA"/>
        </w:rPr>
      </w:pPr>
      <w:r>
        <w:rPr>
          <w:rFonts w:ascii="Garamond" w:hAnsi="Garamond" w:cs="Times New Roman"/>
          <w:sz w:val="24"/>
          <w:szCs w:val="24"/>
          <w:lang w:val="fr-CA"/>
        </w:rPr>
        <w:t xml:space="preserve">Si ce n’est pas </w:t>
      </w:r>
      <w:r w:rsidR="00370AC7">
        <w:rPr>
          <w:rFonts w:ascii="Garamond" w:hAnsi="Garamond" w:cs="Times New Roman"/>
          <w:sz w:val="24"/>
          <w:szCs w:val="24"/>
          <w:lang w:val="fr-CA"/>
        </w:rPr>
        <w:t xml:space="preserve">pour les présenter comme des traîtresses </w:t>
      </w:r>
      <w:r w:rsidR="00B94F58">
        <w:rPr>
          <w:rFonts w:ascii="Garamond" w:hAnsi="Garamond" w:cs="Times New Roman"/>
          <w:sz w:val="24"/>
          <w:szCs w:val="24"/>
          <w:lang w:val="fr-CA"/>
        </w:rPr>
        <w:t xml:space="preserve">ou des personnes </w:t>
      </w:r>
      <w:r w:rsidR="00534A74">
        <w:rPr>
          <w:rFonts w:ascii="Garamond" w:hAnsi="Garamond" w:cs="Times New Roman"/>
          <w:sz w:val="24"/>
          <w:szCs w:val="24"/>
          <w:lang w:val="fr-CA"/>
        </w:rPr>
        <w:t xml:space="preserve">sans profondeur, l’essayiste </w:t>
      </w:r>
      <w:r w:rsidR="00491F81">
        <w:rPr>
          <w:rFonts w:ascii="Garamond" w:hAnsi="Garamond" w:cs="Times New Roman"/>
          <w:sz w:val="24"/>
          <w:szCs w:val="24"/>
          <w:lang w:val="fr-CA"/>
        </w:rPr>
        <w:t>met en scène des femmes pour les réduire à des objets sexuels</w:t>
      </w:r>
      <w:r w:rsidR="00A06647">
        <w:rPr>
          <w:rFonts w:ascii="Garamond" w:hAnsi="Garamond" w:cs="Times New Roman"/>
          <w:sz w:val="24"/>
          <w:szCs w:val="24"/>
          <w:lang w:val="fr-CA"/>
        </w:rPr>
        <w:t xml:space="preserve"> dans des digressions sans rapport aucun avec son propos principal</w:t>
      </w:r>
      <w:r w:rsidR="005C79B6">
        <w:rPr>
          <w:rFonts w:ascii="Garamond" w:hAnsi="Garamond" w:cs="Times New Roman"/>
          <w:sz w:val="24"/>
          <w:szCs w:val="24"/>
          <w:lang w:val="fr-CA"/>
        </w:rPr>
        <w:t>.</w:t>
      </w:r>
      <w:r w:rsidR="00A06647">
        <w:rPr>
          <w:rFonts w:ascii="Garamond" w:hAnsi="Garamond" w:cs="Times New Roman"/>
          <w:sz w:val="24"/>
          <w:szCs w:val="24"/>
          <w:lang w:val="fr-CA"/>
        </w:rPr>
        <w:t xml:space="preserve"> </w:t>
      </w:r>
      <w:r w:rsidR="005C79B6">
        <w:rPr>
          <w:rFonts w:ascii="Garamond" w:hAnsi="Garamond" w:cs="Times New Roman"/>
          <w:sz w:val="24"/>
          <w:szCs w:val="24"/>
          <w:lang w:val="fr-CA"/>
        </w:rPr>
        <w:t>À</w:t>
      </w:r>
      <w:r w:rsidR="00746287">
        <w:rPr>
          <w:rFonts w:ascii="Garamond" w:hAnsi="Garamond" w:cs="Times New Roman"/>
          <w:sz w:val="24"/>
          <w:szCs w:val="24"/>
          <w:lang w:val="fr-CA"/>
        </w:rPr>
        <w:t xml:space="preserve"> propos d’une amante, il dit :</w:t>
      </w:r>
      <w:r w:rsidR="006741A6">
        <w:rPr>
          <w:rFonts w:ascii="Garamond" w:hAnsi="Garamond" w:cs="Times New Roman"/>
          <w:sz w:val="24"/>
          <w:szCs w:val="24"/>
          <w:lang w:val="fr-CA"/>
        </w:rPr>
        <w:t xml:space="preserve"> </w:t>
      </w:r>
      <w:r w:rsidR="003C07E4">
        <w:rPr>
          <w:rFonts w:ascii="Garamond" w:hAnsi="Garamond" w:cs="Times New Roman"/>
          <w:sz w:val="24"/>
          <w:szCs w:val="24"/>
          <w:lang w:val="fr-CA"/>
        </w:rPr>
        <w:t>« </w:t>
      </w:r>
      <w:r w:rsidR="005C79B6">
        <w:rPr>
          <w:rFonts w:ascii="Garamond" w:hAnsi="Garamond" w:cs="Times New Roman"/>
          <w:sz w:val="24"/>
          <w:szCs w:val="24"/>
          <w:lang w:val="fr-CA"/>
        </w:rPr>
        <w:t>j’éjaculais ma virilité dans une catin de soie précieuse</w:t>
      </w:r>
      <w:r w:rsidR="002C23BA">
        <w:rPr>
          <w:rFonts w:ascii="Garamond" w:hAnsi="Garamond" w:cs="Times New Roman"/>
          <w:sz w:val="24"/>
          <w:szCs w:val="24"/>
          <w:lang w:val="fr-CA"/>
        </w:rPr>
        <w:t xml:space="preserve">. J’aurais pu aussi bien me masturber avec un mouchoir de </w:t>
      </w:r>
      <w:r w:rsidR="00AD2894">
        <w:rPr>
          <w:rFonts w:ascii="Garamond" w:hAnsi="Garamond" w:cs="Times New Roman"/>
          <w:sz w:val="24"/>
          <w:szCs w:val="24"/>
          <w:lang w:val="fr-CA"/>
        </w:rPr>
        <w:t xml:space="preserve">luxe </w:t>
      </w:r>
      <w:r w:rsidR="003C07E4">
        <w:rPr>
          <w:rFonts w:ascii="Garamond" w:hAnsi="Garamond" w:cs="Times New Roman"/>
          <w:sz w:val="24"/>
          <w:szCs w:val="24"/>
          <w:lang w:val="fr-CA"/>
        </w:rPr>
        <w:t>» (Vallières 1968 :</w:t>
      </w:r>
      <w:r w:rsidR="00AD2894">
        <w:rPr>
          <w:rFonts w:ascii="Garamond" w:hAnsi="Garamond" w:cs="Times New Roman"/>
          <w:sz w:val="24"/>
          <w:szCs w:val="24"/>
          <w:lang w:val="fr-CA"/>
        </w:rPr>
        <w:t xml:space="preserve"> 171</w:t>
      </w:r>
      <w:r w:rsidR="003C07E4">
        <w:rPr>
          <w:rFonts w:ascii="Garamond" w:hAnsi="Garamond" w:cs="Times New Roman"/>
          <w:sz w:val="24"/>
          <w:szCs w:val="24"/>
          <w:lang w:val="fr-CA"/>
        </w:rPr>
        <w:t>)</w:t>
      </w:r>
      <w:r w:rsidR="00D41A6E">
        <w:rPr>
          <w:rFonts w:ascii="Garamond" w:hAnsi="Garamond" w:cs="Times New Roman"/>
          <w:sz w:val="24"/>
          <w:szCs w:val="24"/>
          <w:lang w:val="fr-CA"/>
        </w:rPr>
        <w:t xml:space="preserve">. Tout indique ici </w:t>
      </w:r>
      <w:r w:rsidR="00323A70">
        <w:rPr>
          <w:rFonts w:ascii="Garamond" w:hAnsi="Garamond" w:cs="Times New Roman"/>
          <w:sz w:val="24"/>
          <w:szCs w:val="24"/>
          <w:lang w:val="fr-CA"/>
        </w:rPr>
        <w:t xml:space="preserve">que la femme, issue d’un milieu plus aisé que Vallières, </w:t>
      </w:r>
      <w:r w:rsidR="00710E2A">
        <w:rPr>
          <w:rFonts w:ascii="Garamond" w:hAnsi="Garamond" w:cs="Times New Roman"/>
          <w:sz w:val="24"/>
          <w:szCs w:val="24"/>
          <w:lang w:val="fr-CA"/>
        </w:rPr>
        <w:t>devient la cible d’une vengeance de classe</w:t>
      </w:r>
      <w:r w:rsidR="00475A4B">
        <w:rPr>
          <w:rFonts w:ascii="Garamond" w:hAnsi="Garamond" w:cs="Times New Roman"/>
          <w:sz w:val="24"/>
          <w:szCs w:val="24"/>
          <w:lang w:val="fr-CA"/>
        </w:rPr>
        <w:t xml:space="preserve"> </w:t>
      </w:r>
      <w:r w:rsidR="00AE5033">
        <w:rPr>
          <w:rFonts w:ascii="Garamond" w:hAnsi="Garamond" w:cs="Times New Roman"/>
          <w:sz w:val="24"/>
          <w:szCs w:val="24"/>
          <w:lang w:val="fr-CA"/>
        </w:rPr>
        <w:t>par la manifestation d’une masculinité toxique</w:t>
      </w:r>
      <w:r w:rsidR="00710E2A">
        <w:rPr>
          <w:rFonts w:ascii="Garamond" w:hAnsi="Garamond" w:cs="Times New Roman"/>
          <w:sz w:val="24"/>
          <w:szCs w:val="24"/>
          <w:lang w:val="fr-CA"/>
        </w:rPr>
        <w:t> : « J’eus envie de la gifler</w:t>
      </w:r>
      <w:r w:rsidR="00316987">
        <w:rPr>
          <w:rFonts w:ascii="Garamond" w:hAnsi="Garamond" w:cs="Times New Roman"/>
          <w:sz w:val="24"/>
          <w:szCs w:val="24"/>
          <w:lang w:val="fr-CA"/>
        </w:rPr>
        <w:t>, de lui briser un disque sur la tête, de la noyer dans son bain</w:t>
      </w:r>
      <w:r w:rsidR="00720876">
        <w:rPr>
          <w:rFonts w:ascii="Garamond" w:hAnsi="Garamond" w:cs="Times New Roman"/>
          <w:sz w:val="24"/>
          <w:szCs w:val="24"/>
          <w:lang w:val="fr-CA"/>
        </w:rPr>
        <w:t xml:space="preserve"> » (Vallières 1968 : 171-172). </w:t>
      </w:r>
      <w:r w:rsidR="00A472E7">
        <w:rPr>
          <w:rFonts w:ascii="Garamond" w:hAnsi="Garamond" w:cs="Times New Roman"/>
          <w:sz w:val="24"/>
          <w:szCs w:val="24"/>
          <w:lang w:val="fr-CA"/>
        </w:rPr>
        <w:t>La représentation des femmes chez l’auteur</w:t>
      </w:r>
      <w:r w:rsidR="00564EFC">
        <w:rPr>
          <w:rFonts w:ascii="Garamond" w:hAnsi="Garamond" w:cs="Times New Roman"/>
          <w:sz w:val="24"/>
          <w:szCs w:val="24"/>
          <w:lang w:val="fr-CA"/>
        </w:rPr>
        <w:t xml:space="preserve">, pourtant célébré pour sa solidarité tous azimuts, est </w:t>
      </w:r>
      <w:r w:rsidR="00CC5377">
        <w:rPr>
          <w:rFonts w:ascii="Garamond" w:hAnsi="Garamond" w:cs="Times New Roman"/>
          <w:sz w:val="24"/>
          <w:szCs w:val="24"/>
          <w:lang w:val="fr-CA"/>
        </w:rPr>
        <w:t>particulièrement problématique.</w:t>
      </w:r>
      <w:r w:rsidR="00FE0298">
        <w:rPr>
          <w:rFonts w:ascii="Garamond" w:hAnsi="Garamond" w:cs="Times New Roman"/>
          <w:sz w:val="24"/>
          <w:szCs w:val="24"/>
          <w:lang w:val="fr-CA"/>
        </w:rPr>
        <w:t xml:space="preserve"> </w:t>
      </w:r>
      <w:r w:rsidR="00AF3FA4">
        <w:rPr>
          <w:rFonts w:ascii="Garamond" w:hAnsi="Garamond" w:cs="Times New Roman"/>
          <w:sz w:val="24"/>
          <w:szCs w:val="24"/>
          <w:lang w:val="fr-CA"/>
        </w:rPr>
        <w:t xml:space="preserve">Jean-François Nadeau affirme que « Vallières était solidaire </w:t>
      </w:r>
      <w:r w:rsidR="00BF211F">
        <w:rPr>
          <w:rFonts w:ascii="Garamond" w:hAnsi="Garamond" w:cs="Times New Roman"/>
          <w:sz w:val="24"/>
          <w:szCs w:val="24"/>
          <w:lang w:val="fr-CA"/>
        </w:rPr>
        <w:t>avec “l’immense classe des opprimés” » (2020</w:t>
      </w:r>
      <w:r w:rsidR="004026EA">
        <w:rPr>
          <w:rFonts w:ascii="Garamond" w:hAnsi="Garamond" w:cs="Times New Roman"/>
          <w:sz w:val="24"/>
          <w:szCs w:val="24"/>
          <w:lang w:val="fr-CA"/>
        </w:rPr>
        <w:t>b</w:t>
      </w:r>
      <w:r w:rsidR="00BF211F">
        <w:rPr>
          <w:rFonts w:ascii="Garamond" w:hAnsi="Garamond" w:cs="Times New Roman"/>
          <w:sz w:val="24"/>
          <w:szCs w:val="24"/>
          <w:lang w:val="fr-CA"/>
        </w:rPr>
        <w:t> : en ligne)</w:t>
      </w:r>
      <w:r w:rsidR="00F7194C">
        <w:rPr>
          <w:rFonts w:ascii="Garamond" w:hAnsi="Garamond" w:cs="Times New Roman"/>
          <w:sz w:val="24"/>
          <w:szCs w:val="24"/>
          <w:lang w:val="fr-CA"/>
        </w:rPr>
        <w:t>, mais force est de constater que cette déclaration ne concerne pas les femmes</w:t>
      </w:r>
      <w:r w:rsidR="00075B14">
        <w:rPr>
          <w:rFonts w:ascii="Garamond" w:hAnsi="Garamond" w:cs="Times New Roman"/>
          <w:sz w:val="24"/>
          <w:szCs w:val="24"/>
          <w:lang w:val="fr-CA"/>
        </w:rPr>
        <w:t>, n</w:t>
      </w:r>
      <w:r w:rsidR="00301F95">
        <w:rPr>
          <w:rFonts w:ascii="Garamond" w:hAnsi="Garamond" w:cs="Times New Roman"/>
          <w:sz w:val="24"/>
          <w:szCs w:val="24"/>
          <w:lang w:val="fr-CA"/>
        </w:rPr>
        <w:t xml:space="preserve">i </w:t>
      </w:r>
      <w:r w:rsidR="00075B14">
        <w:rPr>
          <w:rFonts w:ascii="Garamond" w:hAnsi="Garamond" w:cs="Times New Roman"/>
          <w:sz w:val="24"/>
          <w:szCs w:val="24"/>
          <w:lang w:val="fr-CA"/>
        </w:rPr>
        <w:t xml:space="preserve">les personnes racisées, </w:t>
      </w:r>
      <w:r w:rsidR="00DF650B">
        <w:rPr>
          <w:rFonts w:ascii="Garamond" w:hAnsi="Garamond" w:cs="Times New Roman"/>
          <w:sz w:val="24"/>
          <w:szCs w:val="24"/>
          <w:lang w:val="fr-CA"/>
        </w:rPr>
        <w:t xml:space="preserve">car l’universalité avancée par l’essayiste </w:t>
      </w:r>
      <w:r w:rsidR="0079050C">
        <w:rPr>
          <w:rFonts w:ascii="Garamond" w:hAnsi="Garamond" w:cs="Times New Roman"/>
          <w:sz w:val="24"/>
          <w:szCs w:val="24"/>
          <w:lang w:val="fr-CA"/>
        </w:rPr>
        <w:t>est profondément blanche et masculine (Scott 2014)</w:t>
      </w:r>
      <w:r w:rsidR="00F7194C">
        <w:rPr>
          <w:rFonts w:ascii="Garamond" w:hAnsi="Garamond" w:cs="Times New Roman"/>
          <w:sz w:val="24"/>
          <w:szCs w:val="24"/>
          <w:lang w:val="fr-CA"/>
        </w:rPr>
        <w:t>.</w:t>
      </w:r>
      <w:ins w:id="1" w:author="Auteur">
        <w:r w:rsidR="00351A75">
          <w:rPr>
            <w:rFonts w:ascii="Garamond" w:hAnsi="Garamond" w:cs="Times New Roman"/>
            <w:sz w:val="24"/>
            <w:szCs w:val="24"/>
            <w:lang w:val="fr-CA"/>
          </w:rPr>
          <w:t xml:space="preserve"> </w:t>
        </w:r>
      </w:ins>
    </w:p>
    <w:p w14:paraId="71EB6B4E" w14:textId="77777777" w:rsidR="00D4651A" w:rsidRDefault="00282226" w:rsidP="001B60C5">
      <w:pPr>
        <w:spacing w:after="0" w:line="480" w:lineRule="auto"/>
        <w:ind w:firstLine="851"/>
        <w:jc w:val="both"/>
        <w:rPr>
          <w:rFonts w:ascii="Garamond" w:hAnsi="Garamond" w:cs="Times New Roman"/>
          <w:sz w:val="24"/>
          <w:szCs w:val="24"/>
          <w:lang w:val="fr-CA"/>
        </w:rPr>
      </w:pPr>
      <w:r w:rsidRPr="00384483">
        <w:rPr>
          <w:rFonts w:ascii="Garamond" w:hAnsi="Garamond" w:cs="Times New Roman"/>
          <w:sz w:val="24"/>
          <w:szCs w:val="24"/>
          <w:lang w:val="fr-CA"/>
        </w:rPr>
        <w:t xml:space="preserve">Chez Beaulieu, la femme est aussi porteuse d’une force contre-révolutionnaire. Dans </w:t>
      </w:r>
      <w:r w:rsidRPr="00384483">
        <w:rPr>
          <w:rFonts w:ascii="Garamond" w:hAnsi="Garamond" w:cs="Times New Roman"/>
          <w:i/>
          <w:iCs/>
          <w:sz w:val="24"/>
          <w:szCs w:val="24"/>
          <w:lang w:val="fr-CA"/>
        </w:rPr>
        <w:t>Un rêve québécois</w:t>
      </w:r>
      <w:r w:rsidRPr="00384483">
        <w:rPr>
          <w:rFonts w:ascii="Garamond" w:hAnsi="Garamond" w:cs="Times New Roman"/>
          <w:sz w:val="24"/>
          <w:szCs w:val="24"/>
          <w:lang w:val="fr-CA"/>
        </w:rPr>
        <w:t xml:space="preserve">, </w:t>
      </w:r>
      <w:proofErr w:type="spellStart"/>
      <w:r w:rsidRPr="00384483">
        <w:rPr>
          <w:rFonts w:ascii="Garamond" w:hAnsi="Garamond" w:cs="Times New Roman"/>
          <w:sz w:val="24"/>
          <w:szCs w:val="24"/>
          <w:lang w:val="fr-CA"/>
        </w:rPr>
        <w:t>Jeanne-D’Arc</w:t>
      </w:r>
      <w:proofErr w:type="spellEnd"/>
      <w:r w:rsidRPr="00384483">
        <w:rPr>
          <w:rFonts w:ascii="Garamond" w:hAnsi="Garamond" w:cs="Times New Roman"/>
          <w:sz w:val="24"/>
          <w:szCs w:val="24"/>
          <w:lang w:val="fr-CA"/>
        </w:rPr>
        <w:t xml:space="preserve">, conjointe de </w:t>
      </w:r>
      <w:proofErr w:type="spellStart"/>
      <w:r w:rsidRPr="00384483">
        <w:rPr>
          <w:rFonts w:ascii="Garamond" w:hAnsi="Garamond" w:cs="Times New Roman"/>
          <w:sz w:val="24"/>
          <w:szCs w:val="24"/>
          <w:lang w:val="fr-CA"/>
        </w:rPr>
        <w:t>Lémy</w:t>
      </w:r>
      <w:proofErr w:type="spellEnd"/>
      <w:r w:rsidRPr="00384483">
        <w:rPr>
          <w:rFonts w:ascii="Garamond" w:hAnsi="Garamond" w:cs="Times New Roman"/>
          <w:sz w:val="24"/>
          <w:szCs w:val="24"/>
          <w:lang w:val="fr-CA"/>
        </w:rPr>
        <w:t xml:space="preserve">, a tous les traits du </w:t>
      </w:r>
      <w:r w:rsidRPr="00384483">
        <w:rPr>
          <w:rFonts w:ascii="Garamond" w:hAnsi="Garamond" w:cs="Times New Roman"/>
          <w:i/>
          <w:iCs/>
          <w:sz w:val="24"/>
          <w:szCs w:val="24"/>
          <w:lang w:val="fr-CA"/>
        </w:rPr>
        <w:t>white trash</w:t>
      </w:r>
      <w:r w:rsidRPr="00384483">
        <w:rPr>
          <w:rFonts w:ascii="Garamond" w:hAnsi="Garamond" w:cs="Times New Roman"/>
          <w:sz w:val="24"/>
          <w:szCs w:val="24"/>
          <w:lang w:val="fr-CA"/>
        </w:rPr>
        <w:t xml:space="preserve"> qui sont reprochés avec encore plus de violence aux femmes : elle est décrite comme étant paresseuse, vulgaire et facile</w:t>
      </w:r>
      <w:r w:rsidR="00056CE9">
        <w:rPr>
          <w:rFonts w:ascii="Garamond" w:hAnsi="Garamond" w:cs="Times New Roman"/>
          <w:sz w:val="24"/>
          <w:szCs w:val="24"/>
          <w:lang w:val="fr-CA"/>
        </w:rPr>
        <w:t xml:space="preserve"> : </w:t>
      </w:r>
    </w:p>
    <w:p w14:paraId="314EDB79" w14:textId="736A9C19" w:rsidR="00D4651A" w:rsidRDefault="00D001C2" w:rsidP="004E2F2B">
      <w:pPr>
        <w:spacing w:line="240" w:lineRule="auto"/>
        <w:ind w:left="851"/>
        <w:jc w:val="both"/>
        <w:rPr>
          <w:rFonts w:ascii="Garamond" w:hAnsi="Garamond" w:cs="Times New Roman"/>
          <w:sz w:val="24"/>
          <w:szCs w:val="24"/>
          <w:lang w:val="fr-CA"/>
        </w:rPr>
      </w:pPr>
      <w:r>
        <w:rPr>
          <w:rFonts w:ascii="Garamond" w:hAnsi="Garamond" w:cs="Times New Roman"/>
          <w:sz w:val="24"/>
          <w:szCs w:val="24"/>
          <w:lang w:val="fr-CA"/>
        </w:rPr>
        <w:t xml:space="preserve">Il pensa que la </w:t>
      </w:r>
      <w:proofErr w:type="spellStart"/>
      <w:r>
        <w:rPr>
          <w:rFonts w:ascii="Garamond" w:hAnsi="Garamond" w:cs="Times New Roman"/>
          <w:sz w:val="24"/>
          <w:szCs w:val="24"/>
          <w:lang w:val="fr-CA"/>
        </w:rPr>
        <w:t>Jeanne-D’Arc</w:t>
      </w:r>
      <w:proofErr w:type="spellEnd"/>
      <w:r>
        <w:rPr>
          <w:rFonts w:ascii="Garamond" w:hAnsi="Garamond" w:cs="Times New Roman"/>
          <w:sz w:val="24"/>
          <w:szCs w:val="24"/>
          <w:lang w:val="fr-CA"/>
        </w:rPr>
        <w:t xml:space="preserve"> était nue devant la télévision, à regarder le film niaiseux</w:t>
      </w:r>
      <w:r w:rsidR="00DA614E">
        <w:rPr>
          <w:rFonts w:ascii="Garamond" w:hAnsi="Garamond" w:cs="Times New Roman"/>
          <w:sz w:val="24"/>
          <w:szCs w:val="24"/>
          <w:lang w:val="fr-CA"/>
        </w:rPr>
        <w:t xml:space="preserve">, les deux mains sur ses tétons lourds et </w:t>
      </w:r>
      <w:r w:rsidR="00030B3A">
        <w:rPr>
          <w:rFonts w:ascii="Garamond" w:hAnsi="Garamond" w:cs="Times New Roman"/>
          <w:sz w:val="24"/>
          <w:szCs w:val="24"/>
          <w:lang w:val="fr-CA"/>
        </w:rPr>
        <w:t>bruns</w:t>
      </w:r>
      <w:r w:rsidR="00834D50">
        <w:rPr>
          <w:rFonts w:ascii="Garamond" w:hAnsi="Garamond" w:cs="Times New Roman"/>
          <w:sz w:val="24"/>
          <w:szCs w:val="24"/>
          <w:lang w:val="fr-CA"/>
        </w:rPr>
        <w:t>. […]</w:t>
      </w:r>
      <w:r w:rsidR="003849F6">
        <w:rPr>
          <w:rFonts w:ascii="Garamond" w:hAnsi="Garamond" w:cs="Times New Roman"/>
          <w:sz w:val="24"/>
          <w:szCs w:val="24"/>
          <w:lang w:val="fr-CA"/>
        </w:rPr>
        <w:t xml:space="preserve"> </w:t>
      </w:r>
      <w:r w:rsidR="003D677C">
        <w:rPr>
          <w:rFonts w:ascii="Garamond" w:hAnsi="Garamond" w:cs="Times New Roman"/>
          <w:sz w:val="24"/>
          <w:szCs w:val="24"/>
          <w:lang w:val="fr-CA"/>
        </w:rPr>
        <w:t xml:space="preserve">La </w:t>
      </w:r>
      <w:proofErr w:type="spellStart"/>
      <w:r w:rsidR="003D677C">
        <w:rPr>
          <w:rFonts w:ascii="Garamond" w:hAnsi="Garamond" w:cs="Times New Roman"/>
          <w:sz w:val="24"/>
          <w:szCs w:val="24"/>
          <w:lang w:val="fr-CA"/>
        </w:rPr>
        <w:t>Jeanne-D’Arc</w:t>
      </w:r>
      <w:proofErr w:type="spellEnd"/>
      <w:r w:rsidR="003D677C">
        <w:rPr>
          <w:rFonts w:ascii="Garamond" w:hAnsi="Garamond" w:cs="Times New Roman"/>
          <w:sz w:val="24"/>
          <w:szCs w:val="24"/>
          <w:lang w:val="fr-CA"/>
        </w:rPr>
        <w:t xml:space="preserve"> est plutôt portée sus l’cul pis </w:t>
      </w:r>
      <w:proofErr w:type="spellStart"/>
      <w:r w:rsidR="003D677C">
        <w:rPr>
          <w:rFonts w:ascii="Garamond" w:hAnsi="Garamond" w:cs="Times New Roman"/>
          <w:sz w:val="24"/>
          <w:szCs w:val="24"/>
          <w:lang w:val="fr-CA"/>
        </w:rPr>
        <w:t>p’t</w:t>
      </w:r>
      <w:r w:rsidR="00F90CA7">
        <w:rPr>
          <w:rFonts w:ascii="Garamond" w:hAnsi="Garamond" w:cs="Times New Roman"/>
          <w:sz w:val="24"/>
          <w:szCs w:val="24"/>
          <w:lang w:val="fr-CA"/>
        </w:rPr>
        <w:t>’ête</w:t>
      </w:r>
      <w:proofErr w:type="spellEnd"/>
      <w:r w:rsidR="00F90CA7">
        <w:rPr>
          <w:rFonts w:ascii="Garamond" w:hAnsi="Garamond" w:cs="Times New Roman"/>
          <w:sz w:val="24"/>
          <w:szCs w:val="24"/>
          <w:lang w:val="fr-CA"/>
        </w:rPr>
        <w:t xml:space="preserve"> qu’a s’dit qu’une autre queue, ça décrasse. […]</w:t>
      </w:r>
      <w:r w:rsidR="00834D50">
        <w:rPr>
          <w:rFonts w:ascii="Garamond" w:hAnsi="Garamond" w:cs="Times New Roman"/>
          <w:sz w:val="24"/>
          <w:szCs w:val="24"/>
          <w:lang w:val="fr-CA"/>
        </w:rPr>
        <w:t xml:space="preserve"> Baptême que ma </w:t>
      </w:r>
      <w:r w:rsidR="00E11DE8">
        <w:rPr>
          <w:rFonts w:ascii="Garamond" w:hAnsi="Garamond" w:cs="Times New Roman"/>
          <w:sz w:val="24"/>
          <w:szCs w:val="24"/>
          <w:lang w:val="fr-CA"/>
        </w:rPr>
        <w:t xml:space="preserve">p’tite femme est donc vulgaire! C’t’à force de </w:t>
      </w:r>
      <w:proofErr w:type="spellStart"/>
      <w:r w:rsidR="00E11DE8">
        <w:rPr>
          <w:rFonts w:ascii="Garamond" w:hAnsi="Garamond" w:cs="Times New Roman"/>
          <w:sz w:val="24"/>
          <w:szCs w:val="24"/>
          <w:lang w:val="fr-CA"/>
        </w:rPr>
        <w:t>r’garder</w:t>
      </w:r>
      <w:proofErr w:type="spellEnd"/>
      <w:r w:rsidR="00E11DE8">
        <w:rPr>
          <w:rFonts w:ascii="Garamond" w:hAnsi="Garamond" w:cs="Times New Roman"/>
          <w:sz w:val="24"/>
          <w:szCs w:val="24"/>
          <w:lang w:val="fr-CA"/>
        </w:rPr>
        <w:t xml:space="preserve"> la TV, toutes ces programmes </w:t>
      </w:r>
      <w:proofErr w:type="gramStart"/>
      <w:r w:rsidR="00E11DE8">
        <w:rPr>
          <w:rFonts w:ascii="Garamond" w:hAnsi="Garamond" w:cs="Times New Roman"/>
          <w:sz w:val="24"/>
          <w:szCs w:val="24"/>
          <w:lang w:val="fr-CA"/>
        </w:rPr>
        <w:t>qui parlent rien</w:t>
      </w:r>
      <w:proofErr w:type="gramEnd"/>
      <w:r w:rsidR="00E11DE8">
        <w:rPr>
          <w:rFonts w:ascii="Garamond" w:hAnsi="Garamond" w:cs="Times New Roman"/>
          <w:sz w:val="24"/>
          <w:szCs w:val="24"/>
          <w:lang w:val="fr-CA"/>
        </w:rPr>
        <w:t xml:space="preserve"> que du cul</w:t>
      </w:r>
      <w:r w:rsidR="00BD41E6">
        <w:rPr>
          <w:rFonts w:ascii="Garamond" w:hAnsi="Garamond" w:cs="Times New Roman"/>
          <w:sz w:val="24"/>
          <w:szCs w:val="24"/>
          <w:lang w:val="fr-CA"/>
        </w:rPr>
        <w:t>!</w:t>
      </w:r>
      <w:r w:rsidR="00282226" w:rsidRPr="00384483">
        <w:rPr>
          <w:rFonts w:ascii="Garamond" w:hAnsi="Garamond" w:cs="Times New Roman"/>
          <w:sz w:val="24"/>
          <w:szCs w:val="24"/>
          <w:lang w:val="fr-CA"/>
        </w:rPr>
        <w:t xml:space="preserve"> (</w:t>
      </w:r>
      <w:r w:rsidR="001B60C5">
        <w:rPr>
          <w:rFonts w:ascii="Garamond" w:hAnsi="Garamond" w:cs="Times New Roman"/>
          <w:sz w:val="24"/>
          <w:szCs w:val="24"/>
          <w:lang w:val="fr-CA"/>
        </w:rPr>
        <w:t>Beaulieu</w:t>
      </w:r>
      <w:r w:rsidR="00D9733B">
        <w:rPr>
          <w:rFonts w:ascii="Garamond" w:hAnsi="Garamond" w:cs="Times New Roman"/>
          <w:sz w:val="24"/>
          <w:szCs w:val="24"/>
          <w:lang w:val="fr-CA"/>
        </w:rPr>
        <w:t xml:space="preserve"> 1995 [1972] : </w:t>
      </w:r>
      <w:r w:rsidR="00282226" w:rsidRPr="00384483">
        <w:rPr>
          <w:rFonts w:ascii="Garamond" w:hAnsi="Garamond" w:cs="Times New Roman"/>
          <w:sz w:val="24"/>
          <w:szCs w:val="24"/>
          <w:lang w:val="fr-CA"/>
        </w:rPr>
        <w:t xml:space="preserve">12-13). </w:t>
      </w:r>
    </w:p>
    <w:p w14:paraId="0E5F1FF8" w14:textId="384A1A12" w:rsidR="00D45825" w:rsidRDefault="00361940" w:rsidP="00C52BE3">
      <w:pPr>
        <w:spacing w:after="0" w:line="480" w:lineRule="auto"/>
        <w:jc w:val="both"/>
        <w:rPr>
          <w:rFonts w:ascii="Garamond" w:hAnsi="Garamond" w:cs="Times New Roman"/>
          <w:sz w:val="24"/>
          <w:szCs w:val="24"/>
          <w:lang w:val="fr-CA"/>
        </w:rPr>
      </w:pPr>
      <w:r>
        <w:rPr>
          <w:rFonts w:ascii="Garamond" w:hAnsi="Garamond" w:cs="Times New Roman"/>
          <w:sz w:val="24"/>
          <w:szCs w:val="24"/>
          <w:lang w:val="fr-CA"/>
        </w:rPr>
        <w:t xml:space="preserve">On notera la ressemblance avec </w:t>
      </w:r>
      <w:r w:rsidR="00651256">
        <w:rPr>
          <w:rFonts w:ascii="Garamond" w:hAnsi="Garamond" w:cs="Times New Roman"/>
          <w:sz w:val="24"/>
          <w:szCs w:val="24"/>
          <w:lang w:val="fr-CA"/>
        </w:rPr>
        <w:t xml:space="preserve">la description de la mère de Vallières, car ici aussi, la vacuité des femmes est associée </w:t>
      </w:r>
      <w:r w:rsidR="00033013">
        <w:rPr>
          <w:rFonts w:ascii="Garamond" w:hAnsi="Garamond" w:cs="Times New Roman"/>
          <w:sz w:val="24"/>
          <w:szCs w:val="24"/>
          <w:lang w:val="fr-CA"/>
        </w:rPr>
        <w:t xml:space="preserve">à la consommation des médias, qu’il s’agisse de la radio, </w:t>
      </w:r>
      <w:r w:rsidR="00467BAF">
        <w:rPr>
          <w:rFonts w:ascii="Garamond" w:hAnsi="Garamond" w:cs="Times New Roman"/>
          <w:sz w:val="24"/>
          <w:szCs w:val="24"/>
          <w:lang w:val="fr-CA"/>
        </w:rPr>
        <w:t xml:space="preserve">de la télévision ou du cinéma. Ainsi dépeintes, les femmes semblent plus susceptibles </w:t>
      </w:r>
      <w:r w:rsidR="001662D5">
        <w:rPr>
          <w:rFonts w:ascii="Garamond" w:hAnsi="Garamond" w:cs="Times New Roman"/>
          <w:sz w:val="24"/>
          <w:szCs w:val="24"/>
          <w:lang w:val="fr-CA"/>
        </w:rPr>
        <w:t>d’être corrompues par le discours ambiant</w:t>
      </w:r>
      <w:r w:rsidR="00E613C6">
        <w:rPr>
          <w:rFonts w:ascii="Garamond" w:hAnsi="Garamond" w:cs="Times New Roman"/>
          <w:sz w:val="24"/>
          <w:szCs w:val="24"/>
          <w:lang w:val="fr-CA"/>
        </w:rPr>
        <w:t>, contribuant ainsi à la force d’inertie nationale.</w:t>
      </w:r>
      <w:r w:rsidR="001662D5">
        <w:rPr>
          <w:rFonts w:ascii="Garamond" w:hAnsi="Garamond" w:cs="Times New Roman"/>
          <w:sz w:val="24"/>
          <w:szCs w:val="24"/>
          <w:lang w:val="fr-CA"/>
        </w:rPr>
        <w:t xml:space="preserve"> </w:t>
      </w:r>
      <w:r w:rsidR="00282226" w:rsidRPr="00384483">
        <w:rPr>
          <w:rFonts w:ascii="Garamond" w:hAnsi="Garamond" w:cs="Times New Roman"/>
          <w:sz w:val="24"/>
          <w:szCs w:val="24"/>
          <w:lang w:val="fr-CA"/>
        </w:rPr>
        <w:t>Plus encore,</w:t>
      </w:r>
      <w:r w:rsidR="00C304A0">
        <w:rPr>
          <w:rFonts w:ascii="Garamond" w:hAnsi="Garamond" w:cs="Times New Roman"/>
          <w:sz w:val="24"/>
          <w:szCs w:val="24"/>
          <w:lang w:val="fr-CA"/>
        </w:rPr>
        <w:t xml:space="preserve"> « paresseuse pour faire des p’tits </w:t>
      </w:r>
      <w:r w:rsidR="00C304A0">
        <w:rPr>
          <w:rFonts w:ascii="Garamond" w:hAnsi="Garamond" w:cs="Times New Roman"/>
          <w:sz w:val="24"/>
          <w:szCs w:val="24"/>
          <w:lang w:val="fr-CA"/>
        </w:rPr>
        <w:lastRenderedPageBreak/>
        <w:t>Mongols</w:t>
      </w:r>
      <w:r w:rsidR="00436FD1">
        <w:rPr>
          <w:rFonts w:ascii="Garamond" w:hAnsi="Garamond" w:cs="Times New Roman"/>
          <w:sz w:val="24"/>
          <w:szCs w:val="24"/>
          <w:lang w:val="fr-CA"/>
        </w:rPr>
        <w:t> » (Beaulieu 1995 [1972] : 96-97)</w:t>
      </w:r>
      <w:r w:rsidR="00743939">
        <w:rPr>
          <w:rFonts w:ascii="Garamond" w:hAnsi="Garamond" w:cs="Times New Roman"/>
          <w:sz w:val="24"/>
          <w:szCs w:val="24"/>
          <w:lang w:val="fr-CA"/>
        </w:rPr>
        <w:t>,</w:t>
      </w:r>
      <w:r w:rsidR="00282226" w:rsidRPr="00384483">
        <w:rPr>
          <w:rFonts w:ascii="Garamond" w:hAnsi="Garamond" w:cs="Times New Roman"/>
          <w:sz w:val="24"/>
          <w:szCs w:val="24"/>
          <w:lang w:val="fr-CA"/>
        </w:rPr>
        <w:t xml:space="preserve"> elle semble être la première responsable de l’immobilisme de la nation : </w:t>
      </w:r>
    </w:p>
    <w:p w14:paraId="0C0C22C9" w14:textId="3B4190E9" w:rsidR="00282226" w:rsidRPr="00384483" w:rsidRDefault="00282226" w:rsidP="004E7FEC">
      <w:pPr>
        <w:spacing w:line="240" w:lineRule="auto"/>
        <w:ind w:left="851"/>
        <w:jc w:val="both"/>
        <w:rPr>
          <w:rFonts w:ascii="Garamond" w:hAnsi="Garamond" w:cs="Times New Roman"/>
          <w:sz w:val="24"/>
          <w:szCs w:val="24"/>
          <w:lang w:val="fr-CA"/>
        </w:rPr>
      </w:pPr>
      <w:proofErr w:type="gramStart"/>
      <w:r w:rsidRPr="00384483">
        <w:rPr>
          <w:rFonts w:ascii="Garamond" w:hAnsi="Garamond" w:cs="Times New Roman"/>
          <w:sz w:val="24"/>
          <w:szCs w:val="24"/>
          <w:lang w:val="fr-CA"/>
        </w:rPr>
        <w:t>le</w:t>
      </w:r>
      <w:proofErr w:type="gramEnd"/>
      <w:r w:rsidRPr="00384483">
        <w:rPr>
          <w:rFonts w:ascii="Garamond" w:hAnsi="Garamond" w:cs="Times New Roman"/>
          <w:sz w:val="24"/>
          <w:szCs w:val="24"/>
          <w:lang w:val="fr-CA"/>
        </w:rPr>
        <w:t xml:space="preserve"> bébé, coincé entre les jambes de la </w:t>
      </w:r>
      <w:proofErr w:type="spellStart"/>
      <w:r w:rsidRPr="00384483">
        <w:rPr>
          <w:rFonts w:ascii="Garamond" w:hAnsi="Garamond" w:cs="Times New Roman"/>
          <w:sz w:val="24"/>
          <w:szCs w:val="24"/>
          <w:lang w:val="fr-CA"/>
        </w:rPr>
        <w:t>Jeanne-D’Arc</w:t>
      </w:r>
      <w:proofErr w:type="spellEnd"/>
      <w:r w:rsidRPr="00384483">
        <w:rPr>
          <w:rFonts w:ascii="Garamond" w:hAnsi="Garamond" w:cs="Times New Roman"/>
          <w:sz w:val="24"/>
          <w:szCs w:val="24"/>
          <w:lang w:val="fr-CA"/>
        </w:rPr>
        <w:t>, serait […] une tête d’eau dont la naissance symboliserait tout ce qu’il y avait de hasardeux, voire même d’impossible dans la survie souhaitée du monde […]</w:t>
      </w:r>
      <w:r w:rsidR="00DD2AAD">
        <w:rPr>
          <w:rFonts w:ascii="Garamond" w:hAnsi="Garamond" w:cs="Times New Roman"/>
          <w:sz w:val="24"/>
          <w:szCs w:val="24"/>
          <w:lang w:val="fr-CA"/>
        </w:rPr>
        <w:t xml:space="preserve"> La mort était sortie d’entre ses cuisses tandis qu’elle hurlait, la mort avait pissé d’elle, dans la honte et la peur. Détruire […] Et pleurer </w:t>
      </w:r>
      <w:r w:rsidR="004E7FEC">
        <w:rPr>
          <w:rFonts w:ascii="Garamond" w:hAnsi="Garamond" w:cs="Times New Roman"/>
          <w:sz w:val="24"/>
          <w:szCs w:val="24"/>
          <w:lang w:val="fr-CA"/>
        </w:rPr>
        <w:t>parce que rien n’avait jamais eu lieu et qu’</w:t>
      </w:r>
      <w:r w:rsidRPr="00384483">
        <w:rPr>
          <w:rFonts w:ascii="Garamond" w:hAnsi="Garamond" w:cs="Times New Roman"/>
          <w:sz w:val="24"/>
          <w:szCs w:val="24"/>
          <w:lang w:val="fr-CA"/>
        </w:rPr>
        <w:t>à cause du bébé sans jambes et sans bras tout se bloquait pour l’avenir (</w:t>
      </w:r>
      <w:r w:rsidR="004E7FEC">
        <w:rPr>
          <w:rFonts w:ascii="Garamond" w:hAnsi="Garamond" w:cs="Times New Roman"/>
          <w:sz w:val="24"/>
          <w:szCs w:val="24"/>
          <w:lang w:val="fr-CA"/>
        </w:rPr>
        <w:t xml:space="preserve">Beaulieu 1995 [1972] : </w:t>
      </w:r>
      <w:r w:rsidRPr="00384483">
        <w:rPr>
          <w:rFonts w:ascii="Garamond" w:hAnsi="Garamond" w:cs="Times New Roman"/>
          <w:sz w:val="24"/>
          <w:szCs w:val="24"/>
          <w:lang w:val="fr-CA"/>
        </w:rPr>
        <w:t xml:space="preserve">31 et 60).  </w:t>
      </w:r>
    </w:p>
    <w:p w14:paraId="315A4908" w14:textId="59E6EF89" w:rsidR="0087742C" w:rsidRDefault="00282226" w:rsidP="00C52BE3">
      <w:pPr>
        <w:spacing w:line="480" w:lineRule="auto"/>
        <w:jc w:val="both"/>
        <w:rPr>
          <w:rFonts w:ascii="Garamond" w:hAnsi="Garamond" w:cs="Times New Roman"/>
          <w:sz w:val="24"/>
          <w:szCs w:val="24"/>
          <w:lang w:val="fr-CA"/>
        </w:rPr>
      </w:pPr>
      <w:r w:rsidRPr="00384483">
        <w:rPr>
          <w:rFonts w:ascii="Garamond" w:hAnsi="Garamond" w:cs="Times New Roman"/>
          <w:sz w:val="24"/>
          <w:szCs w:val="24"/>
          <w:lang w:val="fr-CA"/>
        </w:rPr>
        <w:t>En plus de son incapacité à engendrer une descendance saine et mobile, la femme est infantilisante (elle dit à son conjoint « (</w:t>
      </w:r>
      <w:proofErr w:type="spellStart"/>
      <w:r w:rsidRPr="00384483">
        <w:rPr>
          <w:rFonts w:ascii="Garamond" w:hAnsi="Garamond" w:cs="Times New Roman"/>
          <w:sz w:val="24"/>
          <w:szCs w:val="24"/>
          <w:lang w:val="fr-CA"/>
        </w:rPr>
        <w:t>Viens-t’en</w:t>
      </w:r>
      <w:proofErr w:type="spellEnd"/>
      <w:r w:rsidRPr="00384483">
        <w:rPr>
          <w:rFonts w:ascii="Garamond" w:hAnsi="Garamond" w:cs="Times New Roman"/>
          <w:sz w:val="24"/>
          <w:szCs w:val="24"/>
          <w:lang w:val="fr-CA"/>
        </w:rPr>
        <w:t xml:space="preserve">, mon beau </w:t>
      </w:r>
      <w:proofErr w:type="spellStart"/>
      <w:r w:rsidRPr="00384483">
        <w:rPr>
          <w:rFonts w:ascii="Garamond" w:hAnsi="Garamond" w:cs="Times New Roman"/>
          <w:sz w:val="24"/>
          <w:szCs w:val="24"/>
          <w:lang w:val="fr-CA"/>
        </w:rPr>
        <w:t>Lémy</w:t>
      </w:r>
      <w:proofErr w:type="spellEnd"/>
      <w:r w:rsidRPr="00384483">
        <w:rPr>
          <w:rFonts w:ascii="Garamond" w:hAnsi="Garamond" w:cs="Times New Roman"/>
          <w:sz w:val="24"/>
          <w:szCs w:val="24"/>
          <w:lang w:val="fr-CA"/>
        </w:rPr>
        <w:t xml:space="preserve">. Viens voir </w:t>
      </w:r>
      <w:proofErr w:type="spellStart"/>
      <w:r w:rsidRPr="00384483">
        <w:rPr>
          <w:rFonts w:ascii="Garamond" w:hAnsi="Garamond" w:cs="Times New Roman"/>
          <w:sz w:val="24"/>
          <w:szCs w:val="24"/>
          <w:lang w:val="fr-CA"/>
        </w:rPr>
        <w:t>moman</w:t>
      </w:r>
      <w:proofErr w:type="spellEnd"/>
      <w:r w:rsidRPr="00384483">
        <w:rPr>
          <w:rFonts w:ascii="Garamond" w:hAnsi="Garamond" w:cs="Times New Roman"/>
          <w:sz w:val="24"/>
          <w:szCs w:val="24"/>
          <w:lang w:val="fr-CA"/>
        </w:rPr>
        <w:t xml:space="preserve">. A va donner du bon </w:t>
      </w:r>
      <w:proofErr w:type="spellStart"/>
      <w:r w:rsidRPr="00384483">
        <w:rPr>
          <w:rFonts w:ascii="Garamond" w:hAnsi="Garamond" w:cs="Times New Roman"/>
          <w:sz w:val="24"/>
          <w:szCs w:val="24"/>
          <w:lang w:val="fr-CA"/>
        </w:rPr>
        <w:t>lailait</w:t>
      </w:r>
      <w:proofErr w:type="spellEnd"/>
      <w:r w:rsidRPr="00384483">
        <w:rPr>
          <w:rFonts w:ascii="Garamond" w:hAnsi="Garamond" w:cs="Times New Roman"/>
          <w:sz w:val="24"/>
          <w:szCs w:val="24"/>
          <w:lang w:val="fr-CA"/>
        </w:rPr>
        <w:t xml:space="preserve"> à son </w:t>
      </w:r>
      <w:proofErr w:type="spellStart"/>
      <w:r w:rsidRPr="00384483">
        <w:rPr>
          <w:rFonts w:ascii="Garamond" w:hAnsi="Garamond" w:cs="Times New Roman"/>
          <w:sz w:val="24"/>
          <w:szCs w:val="24"/>
          <w:lang w:val="fr-CA"/>
        </w:rPr>
        <w:t>Lémy</w:t>
      </w:r>
      <w:proofErr w:type="spellEnd"/>
      <w:r w:rsidRPr="00384483">
        <w:rPr>
          <w:rFonts w:ascii="Garamond" w:hAnsi="Garamond" w:cs="Times New Roman"/>
          <w:sz w:val="24"/>
          <w:szCs w:val="24"/>
          <w:lang w:val="fr-CA"/>
        </w:rPr>
        <w:t>) » [</w:t>
      </w:r>
      <w:r w:rsidR="007C5F9C">
        <w:rPr>
          <w:rFonts w:ascii="Garamond" w:hAnsi="Garamond" w:cs="Times New Roman"/>
          <w:sz w:val="24"/>
          <w:szCs w:val="24"/>
          <w:lang w:val="fr-CA"/>
        </w:rPr>
        <w:t xml:space="preserve">Beaulieu 1995 [1972] : </w:t>
      </w:r>
      <w:r w:rsidRPr="00384483">
        <w:rPr>
          <w:rFonts w:ascii="Garamond" w:hAnsi="Garamond" w:cs="Times New Roman"/>
          <w:sz w:val="24"/>
          <w:szCs w:val="24"/>
          <w:lang w:val="fr-CA"/>
        </w:rPr>
        <w:t>34]) et elle est complice du système en faisant les choses « selon les traditions » (</w:t>
      </w:r>
      <w:r w:rsidR="007C0831">
        <w:rPr>
          <w:rFonts w:ascii="Garamond" w:hAnsi="Garamond" w:cs="Times New Roman"/>
          <w:sz w:val="24"/>
          <w:szCs w:val="24"/>
          <w:lang w:val="fr-CA"/>
        </w:rPr>
        <w:t xml:space="preserve">Beaulieu 1995 [1972] : </w:t>
      </w:r>
      <w:r w:rsidRPr="00384483">
        <w:rPr>
          <w:rFonts w:ascii="Garamond" w:hAnsi="Garamond" w:cs="Times New Roman"/>
          <w:sz w:val="24"/>
          <w:szCs w:val="24"/>
          <w:lang w:val="fr-CA"/>
        </w:rPr>
        <w:t>53) et en accomplissant « tous les gestes recommandés » (</w:t>
      </w:r>
      <w:r w:rsidR="007C0831">
        <w:rPr>
          <w:rFonts w:ascii="Garamond" w:hAnsi="Garamond" w:cs="Times New Roman"/>
          <w:sz w:val="24"/>
          <w:szCs w:val="24"/>
          <w:lang w:val="fr-CA"/>
        </w:rPr>
        <w:t xml:space="preserve">Beaulieu 1995 [1972] : </w:t>
      </w:r>
      <w:r w:rsidRPr="00384483">
        <w:rPr>
          <w:rFonts w:ascii="Garamond" w:hAnsi="Garamond" w:cs="Times New Roman"/>
          <w:sz w:val="24"/>
          <w:szCs w:val="24"/>
          <w:lang w:val="fr-CA"/>
        </w:rPr>
        <w:t>67).</w:t>
      </w:r>
      <w:r w:rsidR="00210889">
        <w:rPr>
          <w:rFonts w:ascii="Garamond" w:hAnsi="Garamond" w:cs="Times New Roman"/>
          <w:sz w:val="24"/>
          <w:szCs w:val="24"/>
          <w:lang w:val="fr-CA"/>
        </w:rPr>
        <w:t xml:space="preserve"> </w:t>
      </w:r>
      <w:r w:rsidR="005C580D">
        <w:rPr>
          <w:rFonts w:ascii="Garamond" w:hAnsi="Garamond" w:cs="Times New Roman"/>
          <w:sz w:val="24"/>
          <w:szCs w:val="24"/>
          <w:lang w:val="fr-CA"/>
        </w:rPr>
        <w:t xml:space="preserve">Comme chez Vallières, </w:t>
      </w:r>
      <w:r w:rsidR="00BE7AFA">
        <w:rPr>
          <w:rFonts w:ascii="Garamond" w:hAnsi="Garamond" w:cs="Times New Roman"/>
          <w:sz w:val="24"/>
          <w:szCs w:val="24"/>
          <w:lang w:val="fr-CA"/>
        </w:rPr>
        <w:t xml:space="preserve">la femme </w:t>
      </w:r>
      <w:r w:rsidR="005E3538">
        <w:rPr>
          <w:rFonts w:ascii="Garamond" w:hAnsi="Garamond" w:cs="Times New Roman"/>
          <w:sz w:val="24"/>
          <w:szCs w:val="24"/>
          <w:lang w:val="fr-CA"/>
        </w:rPr>
        <w:t>collabore avec l’Ordre</w:t>
      </w:r>
      <w:r w:rsidR="0003213B">
        <w:rPr>
          <w:rFonts w:ascii="Garamond" w:hAnsi="Garamond" w:cs="Times New Roman"/>
          <w:sz w:val="24"/>
          <w:szCs w:val="24"/>
          <w:lang w:val="fr-CA"/>
        </w:rPr>
        <w:t xml:space="preserve">; </w:t>
      </w:r>
      <w:proofErr w:type="spellStart"/>
      <w:r w:rsidR="0003213B">
        <w:rPr>
          <w:rFonts w:ascii="Garamond" w:hAnsi="Garamond" w:cs="Times New Roman"/>
          <w:sz w:val="24"/>
          <w:szCs w:val="24"/>
          <w:lang w:val="fr-CA"/>
        </w:rPr>
        <w:t>Jeanne-D’Arc</w:t>
      </w:r>
      <w:proofErr w:type="spellEnd"/>
      <w:r w:rsidR="0003213B">
        <w:rPr>
          <w:rFonts w:ascii="Garamond" w:hAnsi="Garamond" w:cs="Times New Roman"/>
          <w:sz w:val="24"/>
          <w:szCs w:val="24"/>
          <w:lang w:val="fr-CA"/>
        </w:rPr>
        <w:t xml:space="preserve"> entretient une relation intime avec Freddy, un policier</w:t>
      </w:r>
      <w:r w:rsidR="002F6FCF">
        <w:rPr>
          <w:rFonts w:ascii="Garamond" w:hAnsi="Garamond" w:cs="Times New Roman"/>
          <w:sz w:val="24"/>
          <w:szCs w:val="24"/>
          <w:lang w:val="fr-CA"/>
        </w:rPr>
        <w:t xml:space="preserve">, </w:t>
      </w:r>
      <w:r w:rsidR="00350690">
        <w:rPr>
          <w:rFonts w:ascii="Garamond" w:hAnsi="Garamond" w:cs="Times New Roman"/>
          <w:sz w:val="24"/>
          <w:szCs w:val="24"/>
          <w:lang w:val="fr-CA"/>
        </w:rPr>
        <w:t>qui cherche à faire enfermer Barthélémy</w:t>
      </w:r>
      <w:r w:rsidR="00D25853">
        <w:rPr>
          <w:rFonts w:ascii="Garamond" w:hAnsi="Garamond" w:cs="Times New Roman"/>
          <w:sz w:val="24"/>
          <w:szCs w:val="24"/>
          <w:lang w:val="fr-CA"/>
        </w:rPr>
        <w:t>, à le contenir de façon permanente dans la marge</w:t>
      </w:r>
      <w:r w:rsidR="00350690">
        <w:rPr>
          <w:rFonts w:ascii="Garamond" w:hAnsi="Garamond" w:cs="Times New Roman"/>
          <w:sz w:val="24"/>
          <w:szCs w:val="24"/>
          <w:lang w:val="fr-CA"/>
        </w:rPr>
        <w:t>.</w:t>
      </w:r>
      <w:r w:rsidR="00990F0C">
        <w:rPr>
          <w:rFonts w:ascii="Garamond" w:hAnsi="Garamond" w:cs="Times New Roman"/>
          <w:sz w:val="24"/>
          <w:szCs w:val="24"/>
          <w:lang w:val="fr-CA"/>
        </w:rPr>
        <w:t xml:space="preserve"> </w:t>
      </w:r>
    </w:p>
    <w:p w14:paraId="1CD6FD2F" w14:textId="2355DF82" w:rsidR="00282226" w:rsidRPr="00384483" w:rsidRDefault="007C6DE9" w:rsidP="0087742C">
      <w:pPr>
        <w:spacing w:line="480" w:lineRule="auto"/>
        <w:ind w:firstLine="851"/>
        <w:jc w:val="both"/>
        <w:rPr>
          <w:rFonts w:ascii="Garamond" w:hAnsi="Garamond" w:cs="Times New Roman"/>
          <w:sz w:val="24"/>
          <w:szCs w:val="24"/>
          <w:lang w:val="fr-CA"/>
        </w:rPr>
      </w:pPr>
      <w:r>
        <w:rPr>
          <w:rFonts w:ascii="Garamond" w:hAnsi="Garamond" w:cs="Times New Roman"/>
          <w:sz w:val="24"/>
          <w:szCs w:val="24"/>
          <w:lang w:val="fr-CA"/>
        </w:rPr>
        <w:t xml:space="preserve">Comme chez Vallières, </w:t>
      </w:r>
      <w:r w:rsidR="00EF2696">
        <w:rPr>
          <w:rFonts w:ascii="Garamond" w:hAnsi="Garamond" w:cs="Times New Roman"/>
          <w:sz w:val="24"/>
          <w:szCs w:val="24"/>
          <w:lang w:val="fr-CA"/>
        </w:rPr>
        <w:t xml:space="preserve">la femme </w:t>
      </w:r>
      <w:r w:rsidR="00430599">
        <w:rPr>
          <w:rFonts w:ascii="Garamond" w:hAnsi="Garamond" w:cs="Times New Roman"/>
          <w:sz w:val="24"/>
          <w:szCs w:val="24"/>
          <w:lang w:val="fr-CA"/>
        </w:rPr>
        <w:t xml:space="preserve">est le réceptacle de la vengeance du </w:t>
      </w:r>
      <w:r w:rsidR="00430599">
        <w:rPr>
          <w:rFonts w:ascii="Garamond" w:hAnsi="Garamond" w:cs="Times New Roman"/>
          <w:i/>
          <w:iCs/>
          <w:sz w:val="24"/>
          <w:szCs w:val="24"/>
          <w:lang w:val="fr-CA"/>
        </w:rPr>
        <w:t>white trash</w:t>
      </w:r>
      <w:r w:rsidR="006336D1">
        <w:rPr>
          <w:rFonts w:ascii="Garamond" w:hAnsi="Garamond" w:cs="Times New Roman"/>
          <w:i/>
          <w:iCs/>
          <w:sz w:val="24"/>
          <w:szCs w:val="24"/>
          <w:lang w:val="fr-CA"/>
        </w:rPr>
        <w:t> </w:t>
      </w:r>
      <w:r w:rsidR="006336D1">
        <w:rPr>
          <w:rFonts w:ascii="Garamond" w:hAnsi="Garamond" w:cs="Times New Roman"/>
          <w:sz w:val="24"/>
          <w:szCs w:val="24"/>
          <w:lang w:val="fr-CA"/>
        </w:rPr>
        <w:t xml:space="preserve">: « Il l’avait rayée de sa vie, il en avait fait une chienne qu’il battrait à mort et sur le dos de laquelle il se vengerait de trop d’humiliation et de honte. (Moi, </w:t>
      </w:r>
      <w:proofErr w:type="gramStart"/>
      <w:r w:rsidR="006336D1">
        <w:rPr>
          <w:rFonts w:ascii="Garamond" w:hAnsi="Garamond" w:cs="Times New Roman"/>
          <w:sz w:val="24"/>
          <w:szCs w:val="24"/>
          <w:lang w:val="fr-CA"/>
        </w:rPr>
        <w:t>j’ai jamais rien</w:t>
      </w:r>
      <w:proofErr w:type="gramEnd"/>
      <w:r w:rsidR="006336D1">
        <w:rPr>
          <w:rFonts w:ascii="Garamond" w:hAnsi="Garamond" w:cs="Times New Roman"/>
          <w:sz w:val="24"/>
          <w:szCs w:val="24"/>
          <w:lang w:val="fr-CA"/>
        </w:rPr>
        <w:t xml:space="preserve"> eu de ma vie</w:t>
      </w:r>
      <w:r w:rsidR="0052650F">
        <w:rPr>
          <w:rFonts w:ascii="Garamond" w:hAnsi="Garamond" w:cs="Times New Roman"/>
          <w:sz w:val="24"/>
          <w:szCs w:val="24"/>
          <w:lang w:val="fr-CA"/>
        </w:rPr>
        <w:t>, câline, rien m’a appartenu, on m’a toujours tout enlevé, ben toi tu vas payer pour toute c’t’engeance</w:t>
      </w:r>
      <w:r w:rsidR="003275AC">
        <w:rPr>
          <w:rFonts w:ascii="Garamond" w:hAnsi="Garamond" w:cs="Times New Roman"/>
          <w:sz w:val="24"/>
          <w:szCs w:val="24"/>
          <w:lang w:val="fr-CA"/>
        </w:rPr>
        <w:t>) » (Beaulieu 1995 [1972] : 93).</w:t>
      </w:r>
      <w:r w:rsidR="00B0198D">
        <w:rPr>
          <w:rFonts w:ascii="Garamond" w:hAnsi="Garamond" w:cs="Times New Roman"/>
          <w:sz w:val="24"/>
          <w:szCs w:val="24"/>
          <w:lang w:val="fr-CA"/>
        </w:rPr>
        <w:t xml:space="preserve"> Pour le grand dépossédé qu’est le </w:t>
      </w:r>
      <w:r w:rsidR="00B0198D">
        <w:rPr>
          <w:rFonts w:ascii="Garamond" w:hAnsi="Garamond" w:cs="Times New Roman"/>
          <w:i/>
          <w:iCs/>
          <w:sz w:val="24"/>
          <w:szCs w:val="24"/>
          <w:lang w:val="fr-CA"/>
        </w:rPr>
        <w:t>white trash</w:t>
      </w:r>
      <w:r w:rsidR="00B0198D">
        <w:rPr>
          <w:rFonts w:ascii="Garamond" w:hAnsi="Garamond" w:cs="Times New Roman"/>
          <w:sz w:val="24"/>
          <w:szCs w:val="24"/>
          <w:lang w:val="fr-CA"/>
        </w:rPr>
        <w:t xml:space="preserve">, la femme serait </w:t>
      </w:r>
      <w:r w:rsidR="00C17F7F">
        <w:rPr>
          <w:rFonts w:ascii="Garamond" w:hAnsi="Garamond" w:cs="Times New Roman"/>
          <w:sz w:val="24"/>
          <w:szCs w:val="24"/>
          <w:lang w:val="fr-CA"/>
        </w:rPr>
        <w:t>s</w:t>
      </w:r>
      <w:r w:rsidR="006A4EFB">
        <w:rPr>
          <w:rFonts w:ascii="Garamond" w:hAnsi="Garamond" w:cs="Times New Roman"/>
          <w:sz w:val="24"/>
          <w:szCs w:val="24"/>
          <w:lang w:val="fr-CA"/>
        </w:rPr>
        <w:t>a seule et unique propriété</w:t>
      </w:r>
      <w:r w:rsidR="006F1E63">
        <w:rPr>
          <w:rFonts w:ascii="Garamond" w:hAnsi="Garamond" w:cs="Times New Roman"/>
          <w:sz w:val="24"/>
          <w:szCs w:val="24"/>
          <w:lang w:val="fr-CA"/>
        </w:rPr>
        <w:t xml:space="preserve">, dont </w:t>
      </w:r>
      <w:r w:rsidR="00C17F7F">
        <w:rPr>
          <w:rFonts w:ascii="Garamond" w:hAnsi="Garamond" w:cs="Times New Roman"/>
          <w:sz w:val="24"/>
          <w:szCs w:val="24"/>
          <w:lang w:val="fr-CA"/>
        </w:rPr>
        <w:t>il</w:t>
      </w:r>
      <w:r w:rsidR="006F1E63">
        <w:rPr>
          <w:rFonts w:ascii="Garamond" w:hAnsi="Garamond" w:cs="Times New Roman"/>
          <w:sz w:val="24"/>
          <w:szCs w:val="24"/>
          <w:lang w:val="fr-CA"/>
        </w:rPr>
        <w:t xml:space="preserve"> peut disposer à sa guise afin </w:t>
      </w:r>
      <w:r w:rsidR="00865B89">
        <w:rPr>
          <w:rFonts w:ascii="Garamond" w:hAnsi="Garamond" w:cs="Times New Roman"/>
          <w:sz w:val="24"/>
          <w:szCs w:val="24"/>
          <w:lang w:val="fr-CA"/>
        </w:rPr>
        <w:t xml:space="preserve">de se soulager, du moins temporairement, </w:t>
      </w:r>
      <w:r w:rsidR="00BD2017">
        <w:rPr>
          <w:rFonts w:ascii="Garamond" w:hAnsi="Garamond" w:cs="Times New Roman"/>
          <w:sz w:val="24"/>
          <w:szCs w:val="24"/>
          <w:lang w:val="fr-CA"/>
        </w:rPr>
        <w:t>de son positionnement</w:t>
      </w:r>
      <w:r w:rsidR="00BD08AC">
        <w:rPr>
          <w:rFonts w:ascii="Garamond" w:hAnsi="Garamond" w:cs="Times New Roman"/>
          <w:sz w:val="24"/>
          <w:szCs w:val="24"/>
          <w:lang w:val="fr-CA"/>
        </w:rPr>
        <w:t xml:space="preserve"> (qui serait)</w:t>
      </w:r>
      <w:r w:rsidR="00BD2017">
        <w:rPr>
          <w:rFonts w:ascii="Garamond" w:hAnsi="Garamond" w:cs="Times New Roman"/>
          <w:sz w:val="24"/>
          <w:szCs w:val="24"/>
          <w:lang w:val="fr-CA"/>
        </w:rPr>
        <w:t xml:space="preserve"> tout au bas de l’échelle sociale</w:t>
      </w:r>
      <w:r w:rsidR="00B0198D">
        <w:rPr>
          <w:rFonts w:ascii="Garamond" w:hAnsi="Garamond" w:cs="Times New Roman"/>
          <w:sz w:val="24"/>
          <w:szCs w:val="24"/>
          <w:lang w:val="fr-CA"/>
        </w:rPr>
        <w:t>.</w:t>
      </w:r>
      <w:r w:rsidR="0017349D">
        <w:rPr>
          <w:rFonts w:ascii="Garamond" w:hAnsi="Garamond" w:cs="Times New Roman"/>
          <w:sz w:val="24"/>
          <w:szCs w:val="24"/>
          <w:lang w:val="fr-CA"/>
        </w:rPr>
        <w:t xml:space="preserve"> Selon une logique perverse, </w:t>
      </w:r>
      <w:r w:rsidR="00D34A97">
        <w:rPr>
          <w:rFonts w:ascii="Garamond" w:hAnsi="Garamond" w:cs="Times New Roman"/>
          <w:sz w:val="24"/>
          <w:szCs w:val="24"/>
          <w:lang w:val="fr-CA"/>
        </w:rPr>
        <w:t xml:space="preserve">le mauvais traitement réservé aux femmes </w:t>
      </w:r>
      <w:r w:rsidR="00974C46">
        <w:rPr>
          <w:rFonts w:ascii="Garamond" w:hAnsi="Garamond" w:cs="Times New Roman"/>
          <w:sz w:val="24"/>
          <w:szCs w:val="24"/>
          <w:lang w:val="fr-CA"/>
        </w:rPr>
        <w:t>semble confirmer la « virilité »</w:t>
      </w:r>
      <w:r w:rsidR="000E5597">
        <w:rPr>
          <w:rFonts w:ascii="Garamond" w:hAnsi="Garamond" w:cs="Times New Roman"/>
          <w:sz w:val="24"/>
          <w:szCs w:val="24"/>
          <w:lang w:val="fr-CA"/>
        </w:rPr>
        <w:t xml:space="preserve">, véritable pierre angulaire de la fierté </w:t>
      </w:r>
      <w:r w:rsidR="000E5597">
        <w:rPr>
          <w:rFonts w:ascii="Garamond" w:hAnsi="Garamond" w:cs="Times New Roman"/>
          <w:i/>
          <w:iCs/>
          <w:sz w:val="24"/>
          <w:szCs w:val="24"/>
          <w:lang w:val="fr-CA"/>
        </w:rPr>
        <w:t>white trash</w:t>
      </w:r>
      <w:r w:rsidR="000E5597">
        <w:rPr>
          <w:rFonts w:ascii="Garamond" w:hAnsi="Garamond" w:cs="Times New Roman"/>
          <w:sz w:val="24"/>
          <w:szCs w:val="24"/>
          <w:lang w:val="fr-CA"/>
        </w:rPr>
        <w:t>.</w:t>
      </w:r>
      <w:r w:rsidR="003353F2">
        <w:rPr>
          <w:rFonts w:ascii="Garamond" w:hAnsi="Garamond" w:cs="Times New Roman"/>
          <w:sz w:val="24"/>
          <w:szCs w:val="24"/>
          <w:lang w:val="fr-CA"/>
        </w:rPr>
        <w:t xml:space="preserve"> </w:t>
      </w:r>
      <w:r w:rsidR="0062402C">
        <w:rPr>
          <w:rFonts w:ascii="Garamond" w:hAnsi="Garamond" w:cs="Times New Roman"/>
          <w:sz w:val="24"/>
          <w:szCs w:val="24"/>
          <w:lang w:val="fr-CA"/>
        </w:rPr>
        <w:t>Cette violenc</w:t>
      </w:r>
      <w:r w:rsidR="006C3B93">
        <w:rPr>
          <w:rFonts w:ascii="Garamond" w:hAnsi="Garamond" w:cs="Times New Roman"/>
          <w:sz w:val="24"/>
          <w:szCs w:val="24"/>
          <w:lang w:val="fr-CA"/>
        </w:rPr>
        <w:t>e</w:t>
      </w:r>
      <w:r w:rsidR="00A14F68">
        <w:rPr>
          <w:rFonts w:ascii="Garamond" w:hAnsi="Garamond" w:cs="Times New Roman"/>
          <w:sz w:val="24"/>
          <w:szCs w:val="24"/>
          <w:lang w:val="fr-CA"/>
        </w:rPr>
        <w:t>, sous la forme du viol,</w:t>
      </w:r>
      <w:r w:rsidR="006C3B93">
        <w:rPr>
          <w:rFonts w:ascii="Garamond" w:hAnsi="Garamond" w:cs="Times New Roman"/>
          <w:sz w:val="24"/>
          <w:szCs w:val="24"/>
          <w:lang w:val="fr-CA"/>
        </w:rPr>
        <w:t xml:space="preserve"> est également </w:t>
      </w:r>
      <w:r w:rsidR="00986938">
        <w:rPr>
          <w:rFonts w:ascii="Garamond" w:hAnsi="Garamond" w:cs="Times New Roman"/>
          <w:sz w:val="24"/>
          <w:szCs w:val="24"/>
          <w:lang w:val="fr-CA"/>
        </w:rPr>
        <w:t xml:space="preserve">dirigée contre une infirmière qui prend soin de </w:t>
      </w:r>
      <w:r w:rsidR="00543681">
        <w:rPr>
          <w:rFonts w:ascii="Garamond" w:hAnsi="Garamond" w:cs="Times New Roman"/>
          <w:sz w:val="24"/>
          <w:szCs w:val="24"/>
          <w:lang w:val="fr-CA"/>
        </w:rPr>
        <w:t xml:space="preserve">Barthélémy </w:t>
      </w:r>
      <w:r w:rsidR="00481CD5">
        <w:rPr>
          <w:rFonts w:ascii="Garamond" w:hAnsi="Garamond" w:cs="Times New Roman"/>
          <w:sz w:val="24"/>
          <w:szCs w:val="24"/>
          <w:lang w:val="fr-CA"/>
        </w:rPr>
        <w:t>au centre « </w:t>
      </w:r>
      <w:proofErr w:type="spellStart"/>
      <w:r w:rsidR="00481CD5">
        <w:rPr>
          <w:rFonts w:ascii="Garamond" w:hAnsi="Garamond" w:cs="Times New Roman"/>
          <w:sz w:val="24"/>
          <w:szCs w:val="24"/>
          <w:lang w:val="fr-CA"/>
        </w:rPr>
        <w:t>Dorémi</w:t>
      </w:r>
      <w:proofErr w:type="spellEnd"/>
      <w:r w:rsidR="00481CD5">
        <w:rPr>
          <w:rFonts w:ascii="Garamond" w:hAnsi="Garamond" w:cs="Times New Roman"/>
          <w:sz w:val="24"/>
          <w:szCs w:val="24"/>
          <w:lang w:val="fr-CA"/>
        </w:rPr>
        <w:t> »</w:t>
      </w:r>
      <w:r w:rsidR="00022310">
        <w:rPr>
          <w:rFonts w:ascii="Garamond" w:hAnsi="Garamond" w:cs="Times New Roman"/>
          <w:sz w:val="24"/>
          <w:szCs w:val="24"/>
          <w:lang w:val="fr-CA"/>
        </w:rPr>
        <w:t xml:space="preserve"> (Domrémy)</w:t>
      </w:r>
      <w:r w:rsidR="00481CD5">
        <w:rPr>
          <w:rFonts w:ascii="Garamond" w:hAnsi="Garamond" w:cs="Times New Roman"/>
          <w:sz w:val="24"/>
          <w:szCs w:val="24"/>
          <w:lang w:val="fr-CA"/>
        </w:rPr>
        <w:t xml:space="preserve"> : </w:t>
      </w:r>
      <w:r w:rsidR="00022310">
        <w:rPr>
          <w:rFonts w:ascii="Garamond" w:hAnsi="Garamond" w:cs="Times New Roman"/>
          <w:sz w:val="24"/>
          <w:szCs w:val="24"/>
          <w:lang w:val="fr-CA"/>
        </w:rPr>
        <w:t>« </w:t>
      </w:r>
      <w:r w:rsidR="00812D96">
        <w:rPr>
          <w:rFonts w:ascii="Garamond" w:hAnsi="Garamond" w:cs="Times New Roman"/>
          <w:sz w:val="24"/>
          <w:szCs w:val="24"/>
          <w:lang w:val="fr-CA"/>
        </w:rPr>
        <w:t xml:space="preserve">Il aurait voulu mettre ses doigts entre les fesses de l’infirmière, la vider de son intimité, se venger sur elle des affronts qui lui étaient faits » (Beaulieu 1995 [1972] : </w:t>
      </w:r>
      <w:r w:rsidR="00B97FE0">
        <w:rPr>
          <w:rFonts w:ascii="Garamond" w:hAnsi="Garamond" w:cs="Times New Roman"/>
          <w:sz w:val="24"/>
          <w:szCs w:val="24"/>
          <w:lang w:val="fr-CA"/>
        </w:rPr>
        <w:t>26</w:t>
      </w:r>
      <w:r w:rsidR="00812D96">
        <w:rPr>
          <w:rFonts w:ascii="Garamond" w:hAnsi="Garamond" w:cs="Times New Roman"/>
          <w:sz w:val="24"/>
          <w:szCs w:val="24"/>
          <w:lang w:val="fr-CA"/>
        </w:rPr>
        <w:t>).</w:t>
      </w:r>
      <w:r w:rsidR="00A421AB">
        <w:rPr>
          <w:rFonts w:ascii="Garamond" w:hAnsi="Garamond" w:cs="Times New Roman"/>
          <w:sz w:val="24"/>
          <w:szCs w:val="24"/>
          <w:lang w:val="fr-CA"/>
        </w:rPr>
        <w:t xml:space="preserve"> </w:t>
      </w:r>
      <w:r w:rsidR="00282226" w:rsidRPr="00384483">
        <w:rPr>
          <w:rFonts w:ascii="Garamond" w:hAnsi="Garamond" w:cs="Times New Roman"/>
          <w:sz w:val="24"/>
          <w:szCs w:val="24"/>
          <w:lang w:val="fr-CA"/>
        </w:rPr>
        <w:t xml:space="preserve">Dans les </w:t>
      </w:r>
      <w:r w:rsidR="00282226" w:rsidRPr="00384483">
        <w:rPr>
          <w:rFonts w:ascii="Garamond" w:hAnsi="Garamond" w:cs="Times New Roman"/>
          <w:sz w:val="24"/>
          <w:szCs w:val="24"/>
          <w:lang w:val="fr-CA"/>
        </w:rPr>
        <w:lastRenderedPageBreak/>
        <w:t>œuvres de Vallières et de Beaulieu, la femme</w:t>
      </w:r>
      <w:r w:rsidR="00FA26DF">
        <w:rPr>
          <w:rFonts w:ascii="Garamond" w:hAnsi="Garamond" w:cs="Times New Roman"/>
          <w:sz w:val="24"/>
          <w:szCs w:val="24"/>
          <w:lang w:val="fr-CA"/>
        </w:rPr>
        <w:t xml:space="preserve"> </w:t>
      </w:r>
      <w:r w:rsidR="00AB02AF" w:rsidRPr="005D08C8">
        <w:rPr>
          <w:rFonts w:ascii="Times New Roman" w:hAnsi="Times New Roman" w:cs="Times New Roman"/>
          <w:sz w:val="24"/>
          <w:szCs w:val="24"/>
          <w:lang w:val="fr-CA"/>
        </w:rPr>
        <w:t>–</w:t>
      </w:r>
      <w:r w:rsidR="00FA26DF">
        <w:rPr>
          <w:rFonts w:ascii="Garamond" w:hAnsi="Garamond" w:cs="Times New Roman"/>
          <w:sz w:val="24"/>
          <w:szCs w:val="24"/>
          <w:lang w:val="fr-CA"/>
        </w:rPr>
        <w:t xml:space="preserve"> le singulier est voulu ici, </w:t>
      </w:r>
      <w:r w:rsidR="001824CD">
        <w:rPr>
          <w:rFonts w:ascii="Garamond" w:hAnsi="Garamond" w:cs="Times New Roman"/>
          <w:sz w:val="24"/>
          <w:szCs w:val="24"/>
          <w:lang w:val="fr-CA"/>
        </w:rPr>
        <w:t>puisqu</w:t>
      </w:r>
      <w:r w:rsidR="00BD25B3">
        <w:rPr>
          <w:rFonts w:ascii="Garamond" w:hAnsi="Garamond" w:cs="Times New Roman"/>
          <w:sz w:val="24"/>
          <w:szCs w:val="24"/>
          <w:lang w:val="fr-CA"/>
        </w:rPr>
        <w:t xml:space="preserve">e les femmes sont indifférenciées dans les lignes des deux auteurs </w:t>
      </w:r>
      <w:r w:rsidR="00AB02AF" w:rsidRPr="005D08C8">
        <w:rPr>
          <w:rFonts w:ascii="Times New Roman" w:hAnsi="Times New Roman" w:cs="Times New Roman"/>
          <w:sz w:val="24"/>
          <w:szCs w:val="24"/>
          <w:lang w:val="fr-CA"/>
        </w:rPr>
        <w:t>–</w:t>
      </w:r>
      <w:r w:rsidR="00AB02AF">
        <w:rPr>
          <w:rFonts w:ascii="Times New Roman" w:hAnsi="Times New Roman" w:cs="Times New Roman"/>
          <w:sz w:val="24"/>
          <w:szCs w:val="24"/>
          <w:lang w:val="fr-CA"/>
        </w:rPr>
        <w:t xml:space="preserve"> </w:t>
      </w:r>
      <w:r w:rsidR="002319F0">
        <w:rPr>
          <w:rFonts w:ascii="Garamond" w:hAnsi="Garamond" w:cs="Times New Roman"/>
          <w:sz w:val="24"/>
          <w:szCs w:val="24"/>
          <w:lang w:val="fr-CA"/>
        </w:rPr>
        <w:t xml:space="preserve">est une traîtresse, </w:t>
      </w:r>
      <w:r w:rsidR="00E85100">
        <w:rPr>
          <w:rFonts w:ascii="Garamond" w:hAnsi="Garamond" w:cs="Times New Roman"/>
          <w:sz w:val="24"/>
          <w:szCs w:val="24"/>
          <w:lang w:val="fr-CA"/>
        </w:rPr>
        <w:t xml:space="preserve">elle est </w:t>
      </w:r>
      <w:r w:rsidR="00FF5DD1">
        <w:rPr>
          <w:rFonts w:ascii="Garamond" w:hAnsi="Garamond" w:cs="Times New Roman"/>
          <w:sz w:val="24"/>
          <w:szCs w:val="24"/>
          <w:lang w:val="fr-CA"/>
        </w:rPr>
        <w:t xml:space="preserve">vide </w:t>
      </w:r>
      <w:r w:rsidR="004213D2">
        <w:rPr>
          <w:rFonts w:ascii="Garamond" w:hAnsi="Garamond" w:cs="Times New Roman"/>
          <w:sz w:val="24"/>
          <w:szCs w:val="24"/>
          <w:lang w:val="fr-CA"/>
        </w:rPr>
        <w:t xml:space="preserve">et </w:t>
      </w:r>
      <w:r w:rsidR="00A508B5">
        <w:rPr>
          <w:rFonts w:ascii="Garamond" w:hAnsi="Garamond" w:cs="Times New Roman"/>
          <w:sz w:val="24"/>
          <w:szCs w:val="24"/>
          <w:lang w:val="fr-CA"/>
        </w:rPr>
        <w:t xml:space="preserve">elle </w:t>
      </w:r>
      <w:r w:rsidR="004213D2">
        <w:rPr>
          <w:rFonts w:ascii="Garamond" w:hAnsi="Garamond" w:cs="Times New Roman"/>
          <w:sz w:val="24"/>
          <w:szCs w:val="24"/>
          <w:lang w:val="fr-CA"/>
        </w:rPr>
        <w:t xml:space="preserve">a </w:t>
      </w:r>
      <w:r w:rsidR="005947F3">
        <w:rPr>
          <w:rFonts w:ascii="Garamond" w:hAnsi="Garamond" w:cs="Times New Roman"/>
          <w:sz w:val="24"/>
          <w:szCs w:val="24"/>
          <w:lang w:val="fr-CA"/>
        </w:rPr>
        <w:t xml:space="preserve">pour seule utilité </w:t>
      </w:r>
      <w:r w:rsidR="00654F0E">
        <w:rPr>
          <w:rFonts w:ascii="Garamond" w:hAnsi="Garamond" w:cs="Times New Roman"/>
          <w:sz w:val="24"/>
          <w:szCs w:val="24"/>
          <w:lang w:val="fr-CA"/>
        </w:rPr>
        <w:t xml:space="preserve">de servir de </w:t>
      </w:r>
      <w:r w:rsidR="00A70480">
        <w:rPr>
          <w:rFonts w:ascii="Garamond" w:hAnsi="Garamond" w:cs="Times New Roman"/>
          <w:sz w:val="24"/>
          <w:szCs w:val="24"/>
          <w:lang w:val="fr-CA"/>
        </w:rPr>
        <w:t xml:space="preserve">défouloir </w:t>
      </w:r>
      <w:r w:rsidR="0063525C">
        <w:rPr>
          <w:rFonts w:ascii="Garamond" w:hAnsi="Garamond" w:cs="Times New Roman"/>
          <w:sz w:val="24"/>
          <w:szCs w:val="24"/>
          <w:lang w:val="fr-CA"/>
        </w:rPr>
        <w:t>à l’homme. La femme</w:t>
      </w:r>
      <w:r w:rsidR="00B71302">
        <w:rPr>
          <w:rFonts w:ascii="Garamond" w:hAnsi="Garamond" w:cs="Times New Roman"/>
          <w:sz w:val="24"/>
          <w:szCs w:val="24"/>
          <w:lang w:val="fr-CA"/>
        </w:rPr>
        <w:t xml:space="preserve">, la mère </w:t>
      </w:r>
      <w:r w:rsidR="00A53A2C">
        <w:rPr>
          <w:rFonts w:ascii="Garamond" w:hAnsi="Garamond" w:cs="Times New Roman"/>
          <w:sz w:val="24"/>
          <w:szCs w:val="24"/>
          <w:lang w:val="fr-CA"/>
        </w:rPr>
        <w:t xml:space="preserve">de </w:t>
      </w:r>
      <w:r w:rsidR="00B71302">
        <w:rPr>
          <w:rFonts w:ascii="Garamond" w:hAnsi="Garamond" w:cs="Times New Roman"/>
          <w:sz w:val="24"/>
          <w:szCs w:val="24"/>
          <w:lang w:val="fr-CA"/>
        </w:rPr>
        <w:t>Vallières et</w:t>
      </w:r>
      <w:r w:rsidR="00A53A2C">
        <w:rPr>
          <w:rFonts w:ascii="Garamond" w:hAnsi="Garamond" w:cs="Times New Roman"/>
          <w:sz w:val="24"/>
          <w:szCs w:val="24"/>
          <w:lang w:val="fr-CA"/>
        </w:rPr>
        <w:t xml:space="preserve"> la </w:t>
      </w:r>
      <w:proofErr w:type="spellStart"/>
      <w:r w:rsidR="00B71302">
        <w:rPr>
          <w:rFonts w:ascii="Garamond" w:hAnsi="Garamond" w:cs="Times New Roman"/>
          <w:sz w:val="24"/>
          <w:szCs w:val="24"/>
          <w:lang w:val="fr-CA"/>
        </w:rPr>
        <w:t>Jeanne-D’Arc</w:t>
      </w:r>
      <w:proofErr w:type="spellEnd"/>
      <w:r w:rsidR="00B71302">
        <w:rPr>
          <w:rFonts w:ascii="Garamond" w:hAnsi="Garamond" w:cs="Times New Roman"/>
          <w:sz w:val="24"/>
          <w:szCs w:val="24"/>
          <w:lang w:val="fr-CA"/>
        </w:rPr>
        <w:t xml:space="preserve"> </w:t>
      </w:r>
      <w:r w:rsidR="00A53A2C">
        <w:rPr>
          <w:rFonts w:ascii="Garamond" w:hAnsi="Garamond" w:cs="Times New Roman"/>
          <w:sz w:val="24"/>
          <w:szCs w:val="24"/>
          <w:lang w:val="fr-CA"/>
        </w:rPr>
        <w:t>de</w:t>
      </w:r>
      <w:r w:rsidR="00B71302">
        <w:rPr>
          <w:rFonts w:ascii="Garamond" w:hAnsi="Garamond" w:cs="Times New Roman"/>
          <w:sz w:val="24"/>
          <w:szCs w:val="24"/>
          <w:lang w:val="fr-CA"/>
        </w:rPr>
        <w:t xml:space="preserve"> Beaulieu,</w:t>
      </w:r>
      <w:r w:rsidR="00282226" w:rsidRPr="00384483">
        <w:rPr>
          <w:rFonts w:ascii="Garamond" w:hAnsi="Garamond" w:cs="Times New Roman"/>
          <w:sz w:val="24"/>
          <w:szCs w:val="24"/>
          <w:lang w:val="fr-CA"/>
        </w:rPr>
        <w:t xml:space="preserve"> n’est porteuse que de la honte du </w:t>
      </w:r>
      <w:r w:rsidR="00282226" w:rsidRPr="00C7708A">
        <w:rPr>
          <w:rFonts w:ascii="Garamond" w:hAnsi="Garamond" w:cs="Times New Roman"/>
          <w:i/>
          <w:iCs/>
          <w:sz w:val="24"/>
          <w:szCs w:val="24"/>
          <w:lang w:val="fr-CA"/>
        </w:rPr>
        <w:t>white trash</w:t>
      </w:r>
      <w:r w:rsidR="00282226" w:rsidRPr="00384483">
        <w:rPr>
          <w:rFonts w:ascii="Garamond" w:hAnsi="Garamond" w:cs="Times New Roman"/>
          <w:sz w:val="24"/>
          <w:szCs w:val="24"/>
          <w:lang w:val="fr-CA"/>
        </w:rPr>
        <w:t>, et non pas de l’aspect révolutionnaire du renversement potentiel de sa condition.</w:t>
      </w:r>
    </w:p>
    <w:p w14:paraId="08FC0A3F" w14:textId="77777777" w:rsidR="0057231A" w:rsidRDefault="0057231A" w:rsidP="00282226">
      <w:pPr>
        <w:spacing w:line="480" w:lineRule="auto"/>
        <w:jc w:val="both"/>
        <w:rPr>
          <w:rFonts w:ascii="Garamond" w:hAnsi="Garamond" w:cs="Times New Roman"/>
          <w:b/>
          <w:bCs/>
          <w:sz w:val="24"/>
          <w:szCs w:val="24"/>
          <w:lang w:val="fr-CA"/>
        </w:rPr>
      </w:pPr>
    </w:p>
    <w:p w14:paraId="7EBBABD1" w14:textId="277685E9" w:rsidR="00282226" w:rsidRPr="00384483" w:rsidRDefault="00282226" w:rsidP="00282226">
      <w:pPr>
        <w:spacing w:line="480" w:lineRule="auto"/>
        <w:jc w:val="both"/>
        <w:rPr>
          <w:rFonts w:ascii="Garamond" w:hAnsi="Garamond" w:cs="Times New Roman"/>
          <w:b/>
          <w:bCs/>
          <w:sz w:val="24"/>
          <w:szCs w:val="24"/>
          <w:lang w:val="fr-CA"/>
        </w:rPr>
      </w:pPr>
      <w:r w:rsidRPr="00384483">
        <w:rPr>
          <w:rFonts w:ascii="Garamond" w:hAnsi="Garamond" w:cs="Times New Roman"/>
          <w:b/>
          <w:bCs/>
          <w:sz w:val="24"/>
          <w:szCs w:val="24"/>
          <w:lang w:val="fr-CA"/>
        </w:rPr>
        <w:t>Une condition à dépasser pour s’inscrire dans l’Histoire</w:t>
      </w:r>
    </w:p>
    <w:p w14:paraId="00BB7687" w14:textId="7A957098" w:rsidR="00282226" w:rsidRDefault="00282226" w:rsidP="005A240C">
      <w:pPr>
        <w:spacing w:after="0" w:line="480" w:lineRule="auto"/>
        <w:jc w:val="both"/>
        <w:rPr>
          <w:rFonts w:ascii="Garamond" w:hAnsi="Garamond" w:cs="Times New Roman"/>
          <w:sz w:val="24"/>
          <w:szCs w:val="24"/>
          <w:lang w:val="fr-CA"/>
        </w:rPr>
      </w:pPr>
      <w:r w:rsidRPr="00384483">
        <w:rPr>
          <w:rFonts w:ascii="Garamond" w:hAnsi="Garamond" w:cs="Times New Roman"/>
          <w:sz w:val="24"/>
          <w:szCs w:val="24"/>
          <w:lang w:val="fr-CA"/>
        </w:rPr>
        <w:t xml:space="preserve">Le stade du </w:t>
      </w:r>
      <w:r w:rsidRPr="00384483">
        <w:rPr>
          <w:rFonts w:ascii="Garamond" w:hAnsi="Garamond" w:cs="Times New Roman"/>
          <w:i/>
          <w:iCs/>
          <w:sz w:val="24"/>
          <w:szCs w:val="24"/>
          <w:lang w:val="fr-CA"/>
        </w:rPr>
        <w:t xml:space="preserve">white trash </w:t>
      </w:r>
      <w:r w:rsidRPr="00384483">
        <w:rPr>
          <w:rFonts w:ascii="Garamond" w:hAnsi="Garamond" w:cs="Times New Roman"/>
          <w:sz w:val="24"/>
          <w:szCs w:val="24"/>
          <w:lang w:val="fr-CA"/>
        </w:rPr>
        <w:t>est effectivement un état à dépasser pour accéder à l’Histoire, mais cette inscription dans l’Histoire implique d’effacer les groupes qui sont encore plus marginalisés et opprimés. Exit les peuples autochtones ainsi que les personnes noires et racisées; Vallières s’approprie leur(s) dépossession(s) tout en les évacuant rapidement de sa réflexion. Il n’aborde pas de front la question autochtone au Canada, mais il se plaint d’avoir été évangélisé par les religieuses qui lui ont enseigné et il se compare explicitement à une personne des Premiers Peuples</w:t>
      </w:r>
      <w:r w:rsidR="00C96189">
        <w:rPr>
          <w:rStyle w:val="Appelnotedebasdep"/>
          <w:rFonts w:ascii="Garamond" w:hAnsi="Garamond" w:cs="Times New Roman"/>
          <w:sz w:val="24"/>
          <w:szCs w:val="24"/>
          <w:lang w:val="fr-CA"/>
        </w:rPr>
        <w:footnoteReference w:id="8"/>
      </w:r>
      <w:r w:rsidRPr="00384483">
        <w:rPr>
          <w:rFonts w:ascii="Garamond" w:hAnsi="Garamond" w:cs="Times New Roman"/>
          <w:sz w:val="24"/>
          <w:szCs w:val="24"/>
          <w:lang w:val="fr-CA"/>
        </w:rPr>
        <w:t xml:space="preserve"> en utilisant le </w:t>
      </w:r>
      <w:r w:rsidR="00140322">
        <w:rPr>
          <w:rFonts w:ascii="Garamond" w:hAnsi="Garamond" w:cs="Times New Roman"/>
          <w:sz w:val="24"/>
          <w:szCs w:val="24"/>
          <w:lang w:val="fr-CA"/>
        </w:rPr>
        <w:t>mot en « s »</w:t>
      </w:r>
      <w:r w:rsidR="005A240C">
        <w:rPr>
          <w:rFonts w:ascii="Garamond" w:hAnsi="Garamond" w:cs="Times New Roman"/>
          <w:sz w:val="24"/>
          <w:szCs w:val="24"/>
          <w:lang w:val="fr-CA"/>
        </w:rPr>
        <w:t xml:space="preserve"> : </w:t>
      </w:r>
    </w:p>
    <w:p w14:paraId="057BB484" w14:textId="7B3532B3" w:rsidR="005A240C" w:rsidRPr="00E622C2" w:rsidRDefault="005A240C" w:rsidP="005075DD">
      <w:pPr>
        <w:spacing w:line="240" w:lineRule="auto"/>
        <w:ind w:left="851"/>
        <w:jc w:val="both"/>
        <w:rPr>
          <w:rFonts w:ascii="Garamond" w:hAnsi="Garamond" w:cs="Times New Roman"/>
          <w:sz w:val="24"/>
          <w:szCs w:val="24"/>
          <w:lang w:val="fr-CA"/>
        </w:rPr>
      </w:pPr>
      <w:r>
        <w:rPr>
          <w:rFonts w:ascii="Garamond" w:hAnsi="Garamond" w:cs="Times New Roman"/>
          <w:sz w:val="24"/>
          <w:szCs w:val="24"/>
          <w:lang w:val="fr-CA"/>
        </w:rPr>
        <w:t xml:space="preserve">Elles se comportaient envers nous </w:t>
      </w:r>
      <w:r w:rsidR="00F62595">
        <w:rPr>
          <w:rFonts w:ascii="Garamond" w:hAnsi="Garamond" w:cs="Times New Roman"/>
          <w:sz w:val="24"/>
          <w:szCs w:val="24"/>
          <w:lang w:val="fr-CA"/>
        </w:rPr>
        <w:t xml:space="preserve">comme des missionnaires. </w:t>
      </w:r>
      <w:r w:rsidR="005075DD">
        <w:rPr>
          <w:rFonts w:ascii="Garamond" w:hAnsi="Garamond" w:cs="Times New Roman"/>
          <w:sz w:val="24"/>
          <w:szCs w:val="24"/>
          <w:lang w:val="fr-CA"/>
        </w:rPr>
        <w:t>Nous étions les s*******</w:t>
      </w:r>
      <w:r w:rsidR="00761E46">
        <w:rPr>
          <w:rStyle w:val="Appelnotedebasdep"/>
          <w:rFonts w:ascii="Garamond" w:hAnsi="Garamond" w:cs="Times New Roman"/>
          <w:sz w:val="24"/>
          <w:szCs w:val="24"/>
          <w:lang w:val="fr-CA"/>
        </w:rPr>
        <w:footnoteReference w:id="9"/>
      </w:r>
      <w:r w:rsidR="005075DD">
        <w:rPr>
          <w:rFonts w:ascii="Garamond" w:hAnsi="Garamond" w:cs="Times New Roman"/>
          <w:sz w:val="24"/>
          <w:szCs w:val="24"/>
          <w:lang w:val="fr-CA"/>
        </w:rPr>
        <w:t xml:space="preserve"> du Pérou que les Blancs</w:t>
      </w:r>
      <w:r w:rsidR="00457C29">
        <w:rPr>
          <w:rFonts w:ascii="Garamond" w:hAnsi="Garamond" w:cs="Times New Roman"/>
          <w:sz w:val="24"/>
          <w:szCs w:val="24"/>
          <w:lang w:val="fr-CA"/>
        </w:rPr>
        <w:t xml:space="preserve"> </w:t>
      </w:r>
      <w:r w:rsidR="00E622C2">
        <w:rPr>
          <w:rFonts w:ascii="Garamond" w:hAnsi="Garamond" w:cs="Times New Roman"/>
          <w:sz w:val="24"/>
          <w:szCs w:val="24"/>
          <w:lang w:val="fr-CA"/>
        </w:rPr>
        <w:t xml:space="preserve">de la grande ville venaient </w:t>
      </w:r>
      <w:r w:rsidR="00E622C2" w:rsidRPr="00E622C2">
        <w:rPr>
          <w:rFonts w:ascii="Garamond" w:hAnsi="Garamond" w:cs="Times New Roman"/>
          <w:i/>
          <w:iCs/>
          <w:sz w:val="24"/>
          <w:szCs w:val="24"/>
          <w:lang w:val="fr-CA"/>
        </w:rPr>
        <w:t>instruire</w:t>
      </w:r>
      <w:r w:rsidR="00E622C2">
        <w:rPr>
          <w:rFonts w:ascii="Garamond" w:hAnsi="Garamond" w:cs="Times New Roman"/>
          <w:sz w:val="24"/>
          <w:szCs w:val="24"/>
          <w:lang w:val="fr-CA"/>
        </w:rPr>
        <w:t xml:space="preserve">. […] </w:t>
      </w:r>
      <w:r w:rsidR="006800C1">
        <w:rPr>
          <w:rFonts w:ascii="Garamond" w:hAnsi="Garamond" w:cs="Times New Roman"/>
          <w:sz w:val="24"/>
          <w:szCs w:val="24"/>
          <w:lang w:val="fr-CA"/>
        </w:rPr>
        <w:t>Leur condescendance nous sous-développait</w:t>
      </w:r>
      <w:r w:rsidR="00CE5A1C">
        <w:rPr>
          <w:rFonts w:ascii="Garamond" w:hAnsi="Garamond" w:cs="Times New Roman"/>
          <w:sz w:val="24"/>
          <w:szCs w:val="24"/>
          <w:lang w:val="fr-CA"/>
        </w:rPr>
        <w:t>, nous humiliait, nous portait à « retenir » constamment notre spontanéité</w:t>
      </w:r>
      <w:r w:rsidR="00761E46">
        <w:rPr>
          <w:rFonts w:ascii="Garamond" w:hAnsi="Garamond" w:cs="Times New Roman"/>
          <w:sz w:val="24"/>
          <w:szCs w:val="24"/>
          <w:lang w:val="fr-CA"/>
        </w:rPr>
        <w:t>… car nous avions peur d’avoir l’air trop s*******</w:t>
      </w:r>
      <w:r w:rsidR="004204A8">
        <w:rPr>
          <w:rFonts w:ascii="Garamond" w:hAnsi="Garamond" w:cs="Times New Roman"/>
          <w:sz w:val="24"/>
          <w:szCs w:val="24"/>
          <w:lang w:val="fr-CA"/>
        </w:rPr>
        <w:t>. Ah</w:t>
      </w:r>
      <w:r w:rsidR="00403292">
        <w:rPr>
          <w:rFonts w:ascii="Garamond" w:hAnsi="Garamond" w:cs="Times New Roman"/>
          <w:sz w:val="24"/>
          <w:szCs w:val="24"/>
          <w:lang w:val="fr-CA"/>
        </w:rPr>
        <w:t xml:space="preserve">! Maudite école qui nous constipait et nous paralysait! Prison qui, jour après jour, </w:t>
      </w:r>
      <w:r w:rsidR="00D95796">
        <w:rPr>
          <w:rFonts w:ascii="Garamond" w:hAnsi="Garamond" w:cs="Times New Roman"/>
          <w:sz w:val="24"/>
          <w:szCs w:val="24"/>
          <w:lang w:val="fr-CA"/>
        </w:rPr>
        <w:t>nous assommait de leur écœurante et maternelle bêtise! (Vallières 1968</w:t>
      </w:r>
      <w:r w:rsidR="00D5189D">
        <w:rPr>
          <w:rFonts w:ascii="Garamond" w:hAnsi="Garamond" w:cs="Times New Roman"/>
          <w:sz w:val="24"/>
          <w:szCs w:val="24"/>
          <w:lang w:val="fr-CA"/>
        </w:rPr>
        <w:t> : 106)</w:t>
      </w:r>
    </w:p>
    <w:p w14:paraId="517BCD60" w14:textId="593FF728" w:rsidR="000D041F" w:rsidRDefault="00AE2622" w:rsidP="000D041F">
      <w:pPr>
        <w:spacing w:after="0" w:line="480" w:lineRule="auto"/>
        <w:jc w:val="both"/>
        <w:rPr>
          <w:rFonts w:ascii="Garamond" w:hAnsi="Garamond" w:cs="Times New Roman"/>
          <w:sz w:val="24"/>
          <w:szCs w:val="24"/>
          <w:lang w:val="fr-CA"/>
        </w:rPr>
      </w:pPr>
      <w:r>
        <w:rPr>
          <w:rFonts w:ascii="Garamond" w:hAnsi="Garamond" w:cs="Times New Roman"/>
          <w:sz w:val="24"/>
          <w:szCs w:val="24"/>
          <w:lang w:val="fr-CA"/>
        </w:rPr>
        <w:t>L’essayiste se distancie</w:t>
      </w:r>
      <w:r w:rsidR="00795B0D">
        <w:rPr>
          <w:rFonts w:ascii="Garamond" w:hAnsi="Garamond" w:cs="Times New Roman"/>
          <w:sz w:val="24"/>
          <w:szCs w:val="24"/>
          <w:lang w:val="fr-CA"/>
        </w:rPr>
        <w:t xml:space="preserve"> de façon évidente</w:t>
      </w:r>
      <w:r>
        <w:rPr>
          <w:rFonts w:ascii="Garamond" w:hAnsi="Garamond" w:cs="Times New Roman"/>
          <w:sz w:val="24"/>
          <w:szCs w:val="24"/>
          <w:lang w:val="fr-CA"/>
        </w:rPr>
        <w:t xml:space="preserve"> de la question coloniale</w:t>
      </w:r>
      <w:r w:rsidR="009B3B7E">
        <w:rPr>
          <w:rFonts w:ascii="Garamond" w:hAnsi="Garamond" w:cs="Times New Roman"/>
          <w:sz w:val="24"/>
          <w:szCs w:val="24"/>
          <w:lang w:val="fr-CA"/>
        </w:rPr>
        <w:t xml:space="preserve"> québécoise en évoquant les Autochtones du Pérou, et non pas</w:t>
      </w:r>
      <w:r w:rsidR="00BE5935">
        <w:rPr>
          <w:rFonts w:ascii="Garamond" w:hAnsi="Garamond" w:cs="Times New Roman"/>
          <w:sz w:val="24"/>
          <w:szCs w:val="24"/>
          <w:lang w:val="fr-CA"/>
        </w:rPr>
        <w:t xml:space="preserve"> </w:t>
      </w:r>
      <w:proofErr w:type="spellStart"/>
      <w:r w:rsidR="00BE5935">
        <w:rPr>
          <w:rFonts w:ascii="Garamond" w:hAnsi="Garamond" w:cs="Times New Roman"/>
          <w:sz w:val="24"/>
          <w:szCs w:val="24"/>
          <w:lang w:val="fr-CA"/>
        </w:rPr>
        <w:t>celleux</w:t>
      </w:r>
      <w:proofErr w:type="spellEnd"/>
      <w:r w:rsidR="00795B0D">
        <w:rPr>
          <w:rFonts w:ascii="Garamond" w:hAnsi="Garamond" w:cs="Times New Roman"/>
          <w:sz w:val="24"/>
          <w:szCs w:val="24"/>
          <w:lang w:val="fr-CA"/>
        </w:rPr>
        <w:t xml:space="preserve"> du Québec. </w:t>
      </w:r>
      <w:r w:rsidR="005661D6">
        <w:rPr>
          <w:rFonts w:ascii="Garamond" w:hAnsi="Garamond" w:cs="Times New Roman"/>
          <w:sz w:val="24"/>
          <w:szCs w:val="24"/>
          <w:lang w:val="fr-CA"/>
        </w:rPr>
        <w:t xml:space="preserve">Signalons également au passage que l’extrait </w:t>
      </w:r>
      <w:r w:rsidR="005661D6">
        <w:rPr>
          <w:rFonts w:ascii="Garamond" w:hAnsi="Garamond" w:cs="Times New Roman"/>
          <w:sz w:val="24"/>
          <w:szCs w:val="24"/>
          <w:lang w:val="fr-CA"/>
        </w:rPr>
        <w:lastRenderedPageBreak/>
        <w:t xml:space="preserve">précédent </w:t>
      </w:r>
      <w:r w:rsidR="00565C90">
        <w:rPr>
          <w:rFonts w:ascii="Garamond" w:hAnsi="Garamond" w:cs="Times New Roman"/>
          <w:sz w:val="24"/>
          <w:szCs w:val="24"/>
          <w:lang w:val="fr-CA"/>
        </w:rPr>
        <w:t>traduit aussi un relent de m</w:t>
      </w:r>
      <w:r w:rsidR="001709AE">
        <w:rPr>
          <w:rFonts w:ascii="Garamond" w:hAnsi="Garamond" w:cs="Times New Roman"/>
          <w:sz w:val="24"/>
          <w:szCs w:val="24"/>
          <w:lang w:val="fr-CA"/>
        </w:rPr>
        <w:t>i</w:t>
      </w:r>
      <w:r w:rsidR="00565C90">
        <w:rPr>
          <w:rFonts w:ascii="Garamond" w:hAnsi="Garamond" w:cs="Times New Roman"/>
          <w:sz w:val="24"/>
          <w:szCs w:val="24"/>
          <w:lang w:val="fr-CA"/>
        </w:rPr>
        <w:t>sog</w:t>
      </w:r>
      <w:r w:rsidR="001709AE">
        <w:rPr>
          <w:rFonts w:ascii="Garamond" w:hAnsi="Garamond" w:cs="Times New Roman"/>
          <w:sz w:val="24"/>
          <w:szCs w:val="24"/>
          <w:lang w:val="fr-CA"/>
        </w:rPr>
        <w:t>y</w:t>
      </w:r>
      <w:r w:rsidR="00565C90">
        <w:rPr>
          <w:rFonts w:ascii="Garamond" w:hAnsi="Garamond" w:cs="Times New Roman"/>
          <w:sz w:val="24"/>
          <w:szCs w:val="24"/>
          <w:lang w:val="fr-CA"/>
        </w:rPr>
        <w:t>nie</w:t>
      </w:r>
      <w:r w:rsidR="00B072A4">
        <w:rPr>
          <w:rFonts w:ascii="Garamond" w:hAnsi="Garamond" w:cs="Times New Roman"/>
          <w:sz w:val="24"/>
          <w:szCs w:val="24"/>
          <w:lang w:val="fr-CA"/>
        </w:rPr>
        <w:t xml:space="preserve">; c’est « l’écœurante et maternelle bêtise » </w:t>
      </w:r>
      <w:r w:rsidR="001C4A30">
        <w:rPr>
          <w:rFonts w:ascii="Garamond" w:hAnsi="Garamond" w:cs="Times New Roman"/>
          <w:sz w:val="24"/>
          <w:szCs w:val="24"/>
          <w:lang w:val="fr-CA"/>
        </w:rPr>
        <w:t xml:space="preserve">qui humilie et </w:t>
      </w:r>
      <w:r w:rsidR="00F528E4">
        <w:rPr>
          <w:rFonts w:ascii="Garamond" w:hAnsi="Garamond" w:cs="Times New Roman"/>
          <w:sz w:val="24"/>
          <w:szCs w:val="24"/>
          <w:lang w:val="fr-CA"/>
        </w:rPr>
        <w:t xml:space="preserve">freine </w:t>
      </w:r>
      <w:r w:rsidR="00E23C0C">
        <w:rPr>
          <w:rFonts w:ascii="Garamond" w:hAnsi="Garamond" w:cs="Times New Roman"/>
          <w:sz w:val="24"/>
          <w:szCs w:val="24"/>
          <w:lang w:val="fr-CA"/>
        </w:rPr>
        <w:t>le potentiel des jeunes gens</w:t>
      </w:r>
      <w:r w:rsidR="00A06D6C">
        <w:rPr>
          <w:rFonts w:ascii="Garamond" w:hAnsi="Garamond" w:cs="Times New Roman"/>
          <w:sz w:val="24"/>
          <w:szCs w:val="24"/>
          <w:lang w:val="fr-CA"/>
        </w:rPr>
        <w:t xml:space="preserve">, et les sœurs incarnent l’Institution débilitante </w:t>
      </w:r>
      <w:r w:rsidR="009B7633">
        <w:rPr>
          <w:rFonts w:ascii="Garamond" w:hAnsi="Garamond" w:cs="Times New Roman"/>
          <w:sz w:val="24"/>
          <w:szCs w:val="24"/>
          <w:lang w:val="fr-CA"/>
        </w:rPr>
        <w:t>qu’est l’École.</w:t>
      </w:r>
      <w:r w:rsidR="00B072A4">
        <w:rPr>
          <w:rFonts w:ascii="Garamond" w:hAnsi="Garamond" w:cs="Times New Roman"/>
          <w:sz w:val="24"/>
          <w:szCs w:val="24"/>
          <w:lang w:val="fr-CA"/>
        </w:rPr>
        <w:t xml:space="preserve"> </w:t>
      </w:r>
      <w:r w:rsidR="00D62D89">
        <w:rPr>
          <w:rFonts w:ascii="Garamond" w:hAnsi="Garamond" w:cs="Times New Roman"/>
          <w:sz w:val="24"/>
          <w:szCs w:val="24"/>
          <w:lang w:val="fr-CA"/>
        </w:rPr>
        <w:t>De surcroît, l</w:t>
      </w:r>
      <w:r w:rsidR="00282226" w:rsidRPr="00384483">
        <w:rPr>
          <w:rFonts w:ascii="Garamond" w:hAnsi="Garamond" w:cs="Times New Roman"/>
          <w:sz w:val="24"/>
          <w:szCs w:val="24"/>
          <w:lang w:val="fr-CA"/>
        </w:rPr>
        <w:t>’auteur dit rapidement</w:t>
      </w:r>
      <w:r w:rsidR="005339C1">
        <w:rPr>
          <w:rFonts w:ascii="Garamond" w:hAnsi="Garamond" w:cs="Times New Roman"/>
          <w:sz w:val="24"/>
          <w:szCs w:val="24"/>
          <w:lang w:val="fr-CA"/>
        </w:rPr>
        <w:t xml:space="preserve"> que le racisme anti-noir ne concerne pas le Québec :</w:t>
      </w:r>
    </w:p>
    <w:p w14:paraId="51290EAC" w14:textId="18D42551" w:rsidR="000D041F" w:rsidRDefault="00E71E99" w:rsidP="000D041F">
      <w:pPr>
        <w:spacing w:line="240" w:lineRule="auto"/>
        <w:ind w:left="851"/>
        <w:jc w:val="both"/>
        <w:rPr>
          <w:rFonts w:ascii="Garamond" w:hAnsi="Garamond" w:cs="Times New Roman"/>
          <w:sz w:val="24"/>
          <w:szCs w:val="24"/>
          <w:lang w:val="fr-CA"/>
        </w:rPr>
      </w:pPr>
      <w:r>
        <w:rPr>
          <w:rFonts w:ascii="Garamond" w:hAnsi="Garamond" w:cs="Times New Roman"/>
          <w:sz w:val="24"/>
          <w:szCs w:val="24"/>
          <w:lang w:val="fr-CA"/>
        </w:rPr>
        <w:t xml:space="preserve">Au Québec, les Canadiens français ne connaissent pas ce racisme irrationnel </w:t>
      </w:r>
      <w:r w:rsidR="00CD0CBE">
        <w:rPr>
          <w:rFonts w:ascii="Garamond" w:hAnsi="Garamond" w:cs="Times New Roman"/>
          <w:sz w:val="24"/>
          <w:szCs w:val="24"/>
          <w:lang w:val="fr-CA"/>
        </w:rPr>
        <w:t>qui a causé tant de tort aux travailleurs blancs et aux travailleurs noirs</w:t>
      </w:r>
      <w:r w:rsidR="00AD4A6C">
        <w:rPr>
          <w:rFonts w:ascii="Garamond" w:hAnsi="Garamond" w:cs="Times New Roman"/>
          <w:sz w:val="24"/>
          <w:szCs w:val="24"/>
          <w:lang w:val="fr-CA"/>
        </w:rPr>
        <w:t xml:space="preserve"> des États-Unis. Ils n’ont aucun mérite à cela, puisqu’il n’y a pas, au Québec, </w:t>
      </w:r>
      <w:r w:rsidR="00DA3337">
        <w:rPr>
          <w:rFonts w:ascii="Garamond" w:hAnsi="Garamond" w:cs="Times New Roman"/>
          <w:sz w:val="24"/>
          <w:szCs w:val="24"/>
          <w:lang w:val="fr-CA"/>
        </w:rPr>
        <w:t>de « problème noir ».</w:t>
      </w:r>
      <w:r w:rsidR="00286842">
        <w:rPr>
          <w:rFonts w:ascii="Garamond" w:hAnsi="Garamond" w:cs="Times New Roman"/>
          <w:sz w:val="24"/>
          <w:szCs w:val="24"/>
          <w:lang w:val="fr-CA"/>
        </w:rPr>
        <w:t xml:space="preserve"> La lutte de libération entreprise par les Noirs américains n’en suscite pas moins</w:t>
      </w:r>
      <w:r w:rsidR="009007F5">
        <w:rPr>
          <w:rFonts w:ascii="Garamond" w:hAnsi="Garamond" w:cs="Times New Roman"/>
          <w:sz w:val="24"/>
          <w:szCs w:val="24"/>
          <w:lang w:val="fr-CA"/>
        </w:rPr>
        <w:t xml:space="preserve"> un intérêt croissant parmi la population canadienne-française, car les travailleurs du Québec ont conscience </w:t>
      </w:r>
      <w:r w:rsidR="003E7FDB">
        <w:rPr>
          <w:rFonts w:ascii="Garamond" w:hAnsi="Garamond" w:cs="Times New Roman"/>
          <w:sz w:val="24"/>
          <w:szCs w:val="24"/>
          <w:lang w:val="fr-CA"/>
        </w:rPr>
        <w:t>de leur condition de n*****, d’exploités, de citoyens de seconde classe.</w:t>
      </w:r>
      <w:r w:rsidR="00962104">
        <w:rPr>
          <w:rFonts w:ascii="Garamond" w:hAnsi="Garamond" w:cs="Times New Roman"/>
          <w:sz w:val="24"/>
          <w:szCs w:val="24"/>
          <w:lang w:val="fr-CA"/>
        </w:rPr>
        <w:t xml:space="preserve"> (Vallières 1968 : prologue)</w:t>
      </w:r>
    </w:p>
    <w:p w14:paraId="5BF564C8" w14:textId="488F07D3" w:rsidR="00282226" w:rsidRPr="004B6052" w:rsidRDefault="00282226" w:rsidP="00D5189D">
      <w:pPr>
        <w:spacing w:line="480" w:lineRule="auto"/>
        <w:jc w:val="both"/>
        <w:rPr>
          <w:rFonts w:ascii="Garamond" w:hAnsi="Garamond" w:cs="Times New Roman"/>
          <w:sz w:val="24"/>
          <w:szCs w:val="24"/>
          <w:lang w:val="fr-CA"/>
        </w:rPr>
      </w:pPr>
      <w:r w:rsidRPr="00384483">
        <w:rPr>
          <w:rFonts w:ascii="Garamond" w:hAnsi="Garamond" w:cs="Times New Roman"/>
          <w:sz w:val="24"/>
          <w:szCs w:val="24"/>
          <w:lang w:val="fr-CA"/>
        </w:rPr>
        <w:t xml:space="preserve">Pour les besoins de son argumentaire, l’essayiste ne saurait parler du privilège du </w:t>
      </w:r>
      <w:r w:rsidRPr="00384483">
        <w:rPr>
          <w:rFonts w:ascii="Garamond" w:hAnsi="Garamond" w:cs="Times New Roman"/>
          <w:i/>
          <w:iCs/>
          <w:sz w:val="24"/>
          <w:szCs w:val="24"/>
          <w:lang w:val="fr-CA"/>
        </w:rPr>
        <w:t>white trash</w:t>
      </w:r>
      <w:r w:rsidRPr="00384483">
        <w:rPr>
          <w:rFonts w:ascii="Garamond" w:hAnsi="Garamond" w:cs="Times New Roman"/>
          <w:sz w:val="24"/>
          <w:szCs w:val="24"/>
          <w:lang w:val="fr-CA"/>
        </w:rPr>
        <w:t xml:space="preserve">, car il cherche à montrer que celui-ci se situe tout au bas de l’échelle sociale, </w:t>
      </w:r>
      <w:proofErr w:type="gramStart"/>
      <w:r w:rsidRPr="00384483">
        <w:rPr>
          <w:rFonts w:ascii="Garamond" w:hAnsi="Garamond" w:cs="Times New Roman"/>
          <w:sz w:val="24"/>
          <w:szCs w:val="24"/>
          <w:lang w:val="fr-CA"/>
        </w:rPr>
        <w:t>qu’ «</w:t>
      </w:r>
      <w:proofErr w:type="gramEnd"/>
      <w:r w:rsidRPr="00384483">
        <w:rPr>
          <w:rFonts w:ascii="Garamond" w:hAnsi="Garamond" w:cs="Times New Roman"/>
          <w:sz w:val="24"/>
          <w:szCs w:val="24"/>
          <w:lang w:val="fr-CA"/>
        </w:rPr>
        <w:t> [é]tant déjà les plus écrasés, les pauvres ne peuvent dominer qu’eux-mêmes » (</w:t>
      </w:r>
      <w:r w:rsidR="0072226F">
        <w:rPr>
          <w:rFonts w:ascii="Garamond" w:hAnsi="Garamond" w:cs="Times New Roman"/>
          <w:sz w:val="24"/>
          <w:szCs w:val="24"/>
          <w:lang w:val="fr-CA"/>
        </w:rPr>
        <w:t xml:space="preserve">Vallières </w:t>
      </w:r>
      <w:r w:rsidRPr="00384483">
        <w:rPr>
          <w:rFonts w:ascii="Garamond" w:hAnsi="Garamond" w:cs="Times New Roman"/>
          <w:sz w:val="24"/>
          <w:szCs w:val="24"/>
          <w:lang w:val="fr-CA"/>
        </w:rPr>
        <w:t xml:space="preserve">1968 : 61). C’est le </w:t>
      </w:r>
      <w:r w:rsidRPr="00384483">
        <w:rPr>
          <w:rFonts w:ascii="Garamond" w:hAnsi="Garamond" w:cs="Times New Roman"/>
          <w:i/>
          <w:iCs/>
          <w:sz w:val="24"/>
          <w:szCs w:val="24"/>
          <w:lang w:val="fr-CA"/>
        </w:rPr>
        <w:t xml:space="preserve">white trash </w:t>
      </w:r>
      <w:r w:rsidRPr="00384483">
        <w:rPr>
          <w:rFonts w:ascii="Garamond" w:hAnsi="Garamond" w:cs="Times New Roman"/>
          <w:sz w:val="24"/>
          <w:szCs w:val="24"/>
          <w:lang w:val="fr-CA"/>
        </w:rPr>
        <w:t xml:space="preserve">qui serait « l[e] plus </w:t>
      </w:r>
      <w:proofErr w:type="spellStart"/>
      <w:r w:rsidRPr="00384483">
        <w:rPr>
          <w:rFonts w:ascii="Garamond" w:hAnsi="Garamond" w:cs="Times New Roman"/>
          <w:sz w:val="24"/>
          <w:szCs w:val="24"/>
          <w:lang w:val="fr-CA"/>
        </w:rPr>
        <w:t>dépourv</w:t>
      </w:r>
      <w:proofErr w:type="spellEnd"/>
      <w:r w:rsidR="009B57CE">
        <w:rPr>
          <w:rFonts w:ascii="Garamond" w:hAnsi="Garamond" w:cs="Times New Roman"/>
          <w:sz w:val="24"/>
          <w:szCs w:val="24"/>
          <w:lang w:val="fr-CA"/>
        </w:rPr>
        <w:t>[</w:t>
      </w:r>
      <w:r w:rsidRPr="00384483">
        <w:rPr>
          <w:rFonts w:ascii="Garamond" w:hAnsi="Garamond" w:cs="Times New Roman"/>
          <w:sz w:val="24"/>
          <w:szCs w:val="24"/>
          <w:lang w:val="fr-CA"/>
        </w:rPr>
        <w:t>u</w:t>
      </w:r>
      <w:r w:rsidR="009B57CE">
        <w:rPr>
          <w:rFonts w:ascii="Garamond" w:hAnsi="Garamond" w:cs="Times New Roman"/>
          <w:sz w:val="24"/>
          <w:szCs w:val="24"/>
          <w:lang w:val="fr-CA"/>
        </w:rPr>
        <w:t xml:space="preserve">] </w:t>
      </w:r>
      <w:r w:rsidRPr="00384483">
        <w:rPr>
          <w:rFonts w:ascii="Garamond" w:hAnsi="Garamond" w:cs="Times New Roman"/>
          <w:sz w:val="24"/>
          <w:szCs w:val="24"/>
          <w:lang w:val="fr-CA"/>
        </w:rPr>
        <w:t>(matériellement, intellectuellement, techniquement) de moyens de conquérir le pouvoir et de le conserver » (</w:t>
      </w:r>
      <w:r w:rsidR="0072226F">
        <w:rPr>
          <w:rFonts w:ascii="Garamond" w:hAnsi="Garamond" w:cs="Times New Roman"/>
          <w:sz w:val="24"/>
          <w:szCs w:val="24"/>
          <w:lang w:val="fr-CA"/>
        </w:rPr>
        <w:t xml:space="preserve">Vallières </w:t>
      </w:r>
      <w:r w:rsidRPr="00384483">
        <w:rPr>
          <w:rFonts w:ascii="Garamond" w:hAnsi="Garamond" w:cs="Times New Roman"/>
          <w:sz w:val="24"/>
          <w:szCs w:val="24"/>
          <w:lang w:val="fr-CA"/>
        </w:rPr>
        <w:t>1968 : 63).</w:t>
      </w:r>
      <w:r w:rsidR="00246526">
        <w:rPr>
          <w:rFonts w:ascii="Garamond" w:hAnsi="Garamond" w:cs="Times New Roman"/>
          <w:sz w:val="24"/>
          <w:szCs w:val="24"/>
          <w:lang w:val="fr-CA"/>
        </w:rPr>
        <w:t xml:space="preserve"> </w:t>
      </w:r>
      <w:r w:rsidR="00FF404E" w:rsidRPr="005F48BA">
        <w:rPr>
          <w:rFonts w:ascii="Garamond" w:hAnsi="Garamond" w:cs="Times New Roman"/>
          <w:sz w:val="24"/>
          <w:szCs w:val="24"/>
          <w:lang w:val="fr-CA"/>
        </w:rPr>
        <w:t xml:space="preserve">Mais comme le montre </w:t>
      </w:r>
      <w:r w:rsidR="003B4CBC" w:rsidRPr="005F48BA">
        <w:rPr>
          <w:rFonts w:ascii="Garamond" w:hAnsi="Garamond" w:cs="Times New Roman"/>
          <w:sz w:val="24"/>
          <w:szCs w:val="24"/>
          <w:lang w:val="fr-CA"/>
        </w:rPr>
        <w:t xml:space="preserve">Gina </w:t>
      </w:r>
      <w:proofErr w:type="spellStart"/>
      <w:r w:rsidR="003B4CBC" w:rsidRPr="005F48BA">
        <w:rPr>
          <w:rFonts w:ascii="Garamond" w:hAnsi="Garamond" w:cs="Times New Roman"/>
          <w:sz w:val="24"/>
          <w:szCs w:val="24"/>
          <w:lang w:val="fr-CA"/>
        </w:rPr>
        <w:t>Crosley-Corcoran</w:t>
      </w:r>
      <w:proofErr w:type="spellEnd"/>
      <w:r w:rsidR="002D61E9" w:rsidRPr="005F48BA">
        <w:rPr>
          <w:rFonts w:ascii="Garamond" w:hAnsi="Garamond" w:cs="Times New Roman"/>
          <w:sz w:val="24"/>
          <w:szCs w:val="24"/>
          <w:lang w:val="fr-CA"/>
        </w:rPr>
        <w:t xml:space="preserve"> dans </w:t>
      </w:r>
      <w:r w:rsidR="008C57C6" w:rsidRPr="005F48BA">
        <w:rPr>
          <w:rFonts w:ascii="Garamond" w:hAnsi="Garamond" w:cs="Times New Roman"/>
          <w:sz w:val="24"/>
          <w:szCs w:val="24"/>
          <w:lang w:val="fr-CA"/>
        </w:rPr>
        <w:t>« </w:t>
      </w:r>
      <w:proofErr w:type="spellStart"/>
      <w:r w:rsidR="008C57C6" w:rsidRPr="005F48BA">
        <w:rPr>
          <w:rFonts w:ascii="Garamond" w:hAnsi="Garamond" w:cs="Times New Roman"/>
          <w:sz w:val="24"/>
          <w:szCs w:val="24"/>
          <w:lang w:val="fr-CA"/>
        </w:rPr>
        <w:t>Explaining</w:t>
      </w:r>
      <w:proofErr w:type="spellEnd"/>
      <w:r w:rsidR="008C57C6" w:rsidRPr="005F48BA">
        <w:rPr>
          <w:rFonts w:ascii="Garamond" w:hAnsi="Garamond" w:cs="Times New Roman"/>
          <w:sz w:val="24"/>
          <w:szCs w:val="24"/>
          <w:lang w:val="fr-CA"/>
        </w:rPr>
        <w:t xml:space="preserve"> White </w:t>
      </w:r>
      <w:proofErr w:type="spellStart"/>
      <w:r w:rsidR="008C57C6" w:rsidRPr="005F48BA">
        <w:rPr>
          <w:rFonts w:ascii="Garamond" w:hAnsi="Garamond" w:cs="Times New Roman"/>
          <w:sz w:val="24"/>
          <w:szCs w:val="24"/>
          <w:lang w:val="fr-CA"/>
        </w:rPr>
        <w:t>Privilege</w:t>
      </w:r>
      <w:proofErr w:type="spellEnd"/>
      <w:r w:rsidR="008C57C6" w:rsidRPr="005F48BA">
        <w:rPr>
          <w:rFonts w:ascii="Garamond" w:hAnsi="Garamond" w:cs="Times New Roman"/>
          <w:sz w:val="24"/>
          <w:szCs w:val="24"/>
          <w:lang w:val="fr-CA"/>
        </w:rPr>
        <w:t xml:space="preserve"> to a </w:t>
      </w:r>
      <w:proofErr w:type="spellStart"/>
      <w:r w:rsidR="008C57C6" w:rsidRPr="005F48BA">
        <w:rPr>
          <w:rFonts w:ascii="Garamond" w:hAnsi="Garamond" w:cs="Times New Roman"/>
          <w:sz w:val="24"/>
          <w:szCs w:val="24"/>
          <w:lang w:val="fr-CA"/>
        </w:rPr>
        <w:t>Brok</w:t>
      </w:r>
      <w:r w:rsidR="008C57C6" w:rsidRPr="001974A9">
        <w:rPr>
          <w:rFonts w:ascii="Garamond" w:hAnsi="Garamond" w:cs="Times New Roman"/>
          <w:sz w:val="24"/>
          <w:szCs w:val="24"/>
          <w:lang w:val="fr-CA"/>
        </w:rPr>
        <w:t>e</w:t>
      </w:r>
      <w:proofErr w:type="spellEnd"/>
      <w:r w:rsidR="008C57C6" w:rsidRPr="001974A9">
        <w:rPr>
          <w:rFonts w:ascii="Garamond" w:hAnsi="Garamond" w:cs="Times New Roman"/>
          <w:sz w:val="24"/>
          <w:szCs w:val="24"/>
          <w:lang w:val="fr-CA"/>
        </w:rPr>
        <w:t xml:space="preserve"> White Person</w:t>
      </w:r>
      <w:r w:rsidR="006931F8" w:rsidRPr="001974A9">
        <w:rPr>
          <w:rFonts w:ascii="Garamond" w:hAnsi="Garamond" w:cs="Times New Roman"/>
          <w:sz w:val="24"/>
          <w:szCs w:val="24"/>
          <w:lang w:val="fr-CA"/>
        </w:rPr>
        <w:t> </w:t>
      </w:r>
      <w:r w:rsidR="008C57C6" w:rsidRPr="001974A9">
        <w:rPr>
          <w:rFonts w:ascii="Garamond" w:hAnsi="Garamond" w:cs="Times New Roman"/>
          <w:sz w:val="24"/>
          <w:szCs w:val="24"/>
          <w:lang w:val="fr-CA"/>
        </w:rPr>
        <w:t>»</w:t>
      </w:r>
      <w:r w:rsidR="003B4CBC" w:rsidRPr="005F48BA">
        <w:rPr>
          <w:rFonts w:ascii="Garamond" w:hAnsi="Garamond" w:cs="Times New Roman"/>
          <w:sz w:val="24"/>
          <w:szCs w:val="24"/>
          <w:lang w:val="fr-CA"/>
        </w:rPr>
        <w:t>,</w:t>
      </w:r>
      <w:r w:rsidR="004B0809">
        <w:rPr>
          <w:rFonts w:ascii="Garamond" w:hAnsi="Garamond" w:cs="Times New Roman"/>
          <w:sz w:val="24"/>
          <w:szCs w:val="24"/>
          <w:lang w:val="fr-CA"/>
        </w:rPr>
        <w:t xml:space="preserve"> </w:t>
      </w:r>
      <w:r w:rsidR="005F48BA" w:rsidRPr="001974A9">
        <w:rPr>
          <w:rFonts w:ascii="Garamond" w:hAnsi="Garamond" w:cs="Times New Roman"/>
          <w:sz w:val="24"/>
          <w:szCs w:val="24"/>
          <w:lang w:val="fr-CA"/>
        </w:rPr>
        <w:t>une personne qui est</w:t>
      </w:r>
      <w:r w:rsidR="005F48BA">
        <w:rPr>
          <w:rFonts w:ascii="Garamond" w:hAnsi="Garamond" w:cs="Times New Roman"/>
          <w:sz w:val="24"/>
          <w:szCs w:val="24"/>
          <w:lang w:val="fr-CA"/>
        </w:rPr>
        <w:t xml:space="preserve"> blanche et pauvre ne perd pas son privilège blanc</w:t>
      </w:r>
      <w:r w:rsidR="00044E52">
        <w:rPr>
          <w:rFonts w:ascii="Garamond" w:hAnsi="Garamond" w:cs="Times New Roman"/>
          <w:sz w:val="24"/>
          <w:szCs w:val="24"/>
          <w:lang w:val="fr-CA"/>
        </w:rPr>
        <w:t>, puisqu’elle ne vivra jamais de discrimination basée sur la couleur de sa peau</w:t>
      </w:r>
      <w:r w:rsidR="000269A4">
        <w:rPr>
          <w:rFonts w:ascii="Garamond" w:hAnsi="Garamond" w:cs="Times New Roman"/>
          <w:sz w:val="24"/>
          <w:szCs w:val="24"/>
          <w:lang w:val="fr-CA"/>
        </w:rPr>
        <w:t xml:space="preserve"> </w:t>
      </w:r>
      <w:r w:rsidR="00E0380B">
        <w:rPr>
          <w:rFonts w:ascii="Garamond" w:hAnsi="Garamond" w:cs="Times New Roman"/>
          <w:sz w:val="24"/>
          <w:szCs w:val="24"/>
          <w:lang w:val="fr-CA"/>
        </w:rPr>
        <w:t>(2014)</w:t>
      </w:r>
      <w:r w:rsidR="009C7E55">
        <w:rPr>
          <w:rFonts w:ascii="Garamond" w:hAnsi="Garamond" w:cs="Times New Roman"/>
          <w:sz w:val="24"/>
          <w:szCs w:val="24"/>
          <w:lang w:val="fr-CA"/>
        </w:rPr>
        <w:t xml:space="preserve">. </w:t>
      </w:r>
      <w:r w:rsidR="007310F5">
        <w:rPr>
          <w:rFonts w:ascii="Garamond" w:hAnsi="Garamond" w:cs="Times New Roman"/>
          <w:sz w:val="24"/>
          <w:szCs w:val="24"/>
          <w:lang w:val="fr-CA"/>
        </w:rPr>
        <w:t xml:space="preserve">La thèse de Vallières repose sur la négation </w:t>
      </w:r>
      <w:r w:rsidR="004B6052">
        <w:rPr>
          <w:rFonts w:ascii="Garamond" w:hAnsi="Garamond" w:cs="Times New Roman"/>
          <w:sz w:val="24"/>
          <w:szCs w:val="24"/>
          <w:lang w:val="fr-CA"/>
        </w:rPr>
        <w:t xml:space="preserve">de ce privilège, et la </w:t>
      </w:r>
      <w:r w:rsidR="00BB0051">
        <w:rPr>
          <w:rFonts w:ascii="Garamond" w:hAnsi="Garamond" w:cs="Times New Roman"/>
          <w:sz w:val="24"/>
          <w:szCs w:val="24"/>
          <w:lang w:val="fr-CA"/>
        </w:rPr>
        <w:t>catégorie</w:t>
      </w:r>
      <w:r w:rsidR="004B6052">
        <w:rPr>
          <w:rFonts w:ascii="Garamond" w:hAnsi="Garamond" w:cs="Times New Roman"/>
          <w:sz w:val="24"/>
          <w:szCs w:val="24"/>
          <w:lang w:val="fr-CA"/>
        </w:rPr>
        <w:t xml:space="preserve"> </w:t>
      </w:r>
      <w:r w:rsidR="004B6052">
        <w:rPr>
          <w:rFonts w:ascii="Garamond" w:hAnsi="Garamond" w:cs="Times New Roman"/>
          <w:i/>
          <w:iCs/>
          <w:sz w:val="24"/>
          <w:szCs w:val="24"/>
          <w:lang w:val="fr-CA"/>
        </w:rPr>
        <w:t xml:space="preserve">white trash </w:t>
      </w:r>
      <w:r w:rsidR="004B6052">
        <w:rPr>
          <w:rFonts w:ascii="Garamond" w:hAnsi="Garamond" w:cs="Times New Roman"/>
          <w:sz w:val="24"/>
          <w:szCs w:val="24"/>
          <w:lang w:val="fr-CA"/>
        </w:rPr>
        <w:t xml:space="preserve">sert </w:t>
      </w:r>
      <w:r w:rsidR="00420966">
        <w:rPr>
          <w:rFonts w:ascii="Garamond" w:hAnsi="Garamond" w:cs="Times New Roman"/>
          <w:sz w:val="24"/>
          <w:szCs w:val="24"/>
          <w:lang w:val="fr-CA"/>
        </w:rPr>
        <w:t>particulièrement bien son propos, puisqu’</w:t>
      </w:r>
      <w:r w:rsidR="00BB0051">
        <w:rPr>
          <w:rFonts w:ascii="Garamond" w:hAnsi="Garamond" w:cs="Times New Roman"/>
          <w:sz w:val="24"/>
          <w:szCs w:val="24"/>
          <w:lang w:val="fr-CA"/>
        </w:rPr>
        <w:t xml:space="preserve">elle </w:t>
      </w:r>
      <w:r w:rsidR="007534BC">
        <w:rPr>
          <w:rFonts w:ascii="Garamond" w:hAnsi="Garamond" w:cs="Times New Roman"/>
          <w:sz w:val="24"/>
          <w:szCs w:val="24"/>
          <w:lang w:val="fr-CA"/>
        </w:rPr>
        <w:t xml:space="preserve">est conçue à l’intersection de la classe et de la race. </w:t>
      </w:r>
    </w:p>
    <w:p w14:paraId="7281224E" w14:textId="7F7257DC" w:rsidR="00B47BD0" w:rsidRDefault="00282226" w:rsidP="00282226">
      <w:pPr>
        <w:spacing w:line="480" w:lineRule="auto"/>
        <w:ind w:firstLine="567"/>
        <w:jc w:val="both"/>
        <w:rPr>
          <w:rFonts w:ascii="Garamond" w:hAnsi="Garamond" w:cs="Times New Roman"/>
          <w:sz w:val="24"/>
          <w:szCs w:val="24"/>
          <w:lang w:val="fr-CA"/>
        </w:rPr>
      </w:pPr>
      <w:r w:rsidRPr="00384483">
        <w:rPr>
          <w:rFonts w:ascii="Garamond" w:hAnsi="Garamond" w:cs="Times New Roman"/>
          <w:sz w:val="24"/>
          <w:szCs w:val="24"/>
          <w:lang w:val="fr-CA"/>
        </w:rPr>
        <w:t>Dans son essai, Vallières invite les Québécois</w:t>
      </w:r>
      <w:r w:rsidR="00153071">
        <w:rPr>
          <w:rFonts w:ascii="Garamond" w:hAnsi="Garamond" w:cs="Times New Roman"/>
          <w:sz w:val="24"/>
          <w:szCs w:val="24"/>
          <w:lang w:val="fr-CA"/>
        </w:rPr>
        <w:t xml:space="preserve"> </w:t>
      </w:r>
      <w:r w:rsidRPr="00384483">
        <w:rPr>
          <w:rFonts w:ascii="Garamond" w:hAnsi="Garamond" w:cs="Times New Roman"/>
          <w:sz w:val="24"/>
          <w:szCs w:val="24"/>
          <w:lang w:val="fr-CA"/>
        </w:rPr>
        <w:t xml:space="preserve">à vaincre les catégories auxquelles on les assigne </w:t>
      </w:r>
      <w:r w:rsidR="00F159BC" w:rsidRPr="005D08C8">
        <w:rPr>
          <w:rFonts w:ascii="Times New Roman" w:hAnsi="Times New Roman" w:cs="Times New Roman"/>
          <w:sz w:val="24"/>
          <w:szCs w:val="24"/>
          <w:lang w:val="fr-CA"/>
        </w:rPr>
        <w:t>–</w:t>
      </w:r>
      <w:r w:rsidRPr="00384483">
        <w:rPr>
          <w:rFonts w:ascii="Garamond" w:hAnsi="Garamond" w:cs="Times New Roman"/>
          <w:sz w:val="24"/>
          <w:szCs w:val="24"/>
          <w:lang w:val="fr-CA"/>
        </w:rPr>
        <w:t xml:space="preserve"> il pense au </w:t>
      </w:r>
      <w:r w:rsidR="00334509">
        <w:rPr>
          <w:rFonts w:ascii="Garamond" w:hAnsi="Garamond" w:cs="Times New Roman"/>
          <w:sz w:val="24"/>
          <w:szCs w:val="24"/>
          <w:lang w:val="fr-CA"/>
        </w:rPr>
        <w:t>mot en « n »</w:t>
      </w:r>
      <w:r w:rsidRPr="00384483">
        <w:rPr>
          <w:rFonts w:ascii="Garamond" w:hAnsi="Garamond" w:cs="Times New Roman"/>
          <w:sz w:val="24"/>
          <w:szCs w:val="24"/>
          <w:lang w:val="fr-CA"/>
        </w:rPr>
        <w:t xml:space="preserve">, mais je pense au </w:t>
      </w:r>
      <w:r w:rsidRPr="00384483">
        <w:rPr>
          <w:rFonts w:ascii="Garamond" w:hAnsi="Garamond" w:cs="Times New Roman"/>
          <w:i/>
          <w:iCs/>
          <w:sz w:val="24"/>
          <w:szCs w:val="24"/>
          <w:lang w:val="fr-CA"/>
        </w:rPr>
        <w:t>white trash</w:t>
      </w:r>
      <w:r w:rsidR="008745B5">
        <w:rPr>
          <w:rFonts w:ascii="Garamond" w:hAnsi="Garamond" w:cs="Times New Roman"/>
          <w:sz w:val="24"/>
          <w:szCs w:val="24"/>
          <w:lang w:val="fr-CA"/>
        </w:rPr>
        <w:t xml:space="preserve"> : </w:t>
      </w:r>
    </w:p>
    <w:p w14:paraId="39387BFC" w14:textId="7CBAA972" w:rsidR="00B47BD0" w:rsidRDefault="00D629A6" w:rsidP="00B47BD0">
      <w:pPr>
        <w:spacing w:line="240" w:lineRule="auto"/>
        <w:ind w:left="851"/>
        <w:jc w:val="both"/>
        <w:rPr>
          <w:rFonts w:ascii="Garamond" w:hAnsi="Garamond" w:cs="Times New Roman"/>
          <w:sz w:val="24"/>
          <w:szCs w:val="24"/>
          <w:lang w:val="fr-CA"/>
        </w:rPr>
      </w:pPr>
      <w:proofErr w:type="gramStart"/>
      <w:r>
        <w:rPr>
          <w:rFonts w:ascii="Garamond" w:hAnsi="Garamond" w:cs="Times New Roman"/>
          <w:sz w:val="24"/>
          <w:szCs w:val="24"/>
          <w:lang w:val="fr-CA"/>
        </w:rPr>
        <w:t>une</w:t>
      </w:r>
      <w:proofErr w:type="gramEnd"/>
      <w:r>
        <w:rPr>
          <w:rFonts w:ascii="Garamond" w:hAnsi="Garamond" w:cs="Times New Roman"/>
          <w:sz w:val="24"/>
          <w:szCs w:val="24"/>
          <w:lang w:val="fr-CA"/>
        </w:rPr>
        <w:t xml:space="preserve"> action pratique, révolutionnaire et collective […] loin </w:t>
      </w:r>
      <w:r w:rsidR="00FC13B4">
        <w:rPr>
          <w:rFonts w:ascii="Garamond" w:hAnsi="Garamond" w:cs="Times New Roman"/>
          <w:sz w:val="24"/>
          <w:szCs w:val="24"/>
          <w:lang w:val="fr-CA"/>
        </w:rPr>
        <w:t xml:space="preserve">de tuer les nationalités et les individus leur donne, au contraire, </w:t>
      </w:r>
      <w:r w:rsidR="001B746B">
        <w:rPr>
          <w:rFonts w:ascii="Garamond" w:hAnsi="Garamond" w:cs="Times New Roman"/>
          <w:sz w:val="24"/>
          <w:szCs w:val="24"/>
          <w:lang w:val="fr-CA"/>
        </w:rPr>
        <w:t xml:space="preserve">l’occasion, s’ils réussissent à vaincre certaines </w:t>
      </w:r>
      <w:r w:rsidR="00214EC6">
        <w:rPr>
          <w:rFonts w:ascii="Garamond" w:hAnsi="Garamond" w:cs="Times New Roman"/>
          <w:sz w:val="24"/>
          <w:szCs w:val="24"/>
          <w:lang w:val="fr-CA"/>
        </w:rPr>
        <w:t>« </w:t>
      </w:r>
      <w:r w:rsidR="001B746B">
        <w:rPr>
          <w:rFonts w:ascii="Garamond" w:hAnsi="Garamond" w:cs="Times New Roman"/>
          <w:sz w:val="24"/>
          <w:szCs w:val="24"/>
          <w:lang w:val="fr-CA"/>
        </w:rPr>
        <w:t>fixations</w:t>
      </w:r>
      <w:r w:rsidR="00214EC6">
        <w:rPr>
          <w:rFonts w:ascii="Garamond" w:hAnsi="Garamond" w:cs="Times New Roman"/>
          <w:sz w:val="24"/>
          <w:szCs w:val="24"/>
          <w:lang w:val="fr-CA"/>
        </w:rPr>
        <w:t> »</w:t>
      </w:r>
      <w:r w:rsidR="00F5429B">
        <w:rPr>
          <w:rFonts w:ascii="Garamond" w:hAnsi="Garamond" w:cs="Times New Roman"/>
          <w:sz w:val="24"/>
          <w:szCs w:val="24"/>
          <w:lang w:val="fr-CA"/>
        </w:rPr>
        <w:t xml:space="preserve"> individuelles et collectives à des </w:t>
      </w:r>
      <w:r w:rsidR="00214EC6">
        <w:rPr>
          <w:rFonts w:ascii="Garamond" w:hAnsi="Garamond" w:cs="Times New Roman"/>
          <w:sz w:val="24"/>
          <w:szCs w:val="24"/>
          <w:lang w:val="fr-CA"/>
        </w:rPr>
        <w:t>« </w:t>
      </w:r>
      <w:r w:rsidR="00F5429B">
        <w:rPr>
          <w:rFonts w:ascii="Garamond" w:hAnsi="Garamond" w:cs="Times New Roman"/>
          <w:sz w:val="24"/>
          <w:szCs w:val="24"/>
          <w:lang w:val="fr-CA"/>
        </w:rPr>
        <w:t>catégories</w:t>
      </w:r>
      <w:r w:rsidR="00214EC6">
        <w:rPr>
          <w:rFonts w:ascii="Garamond" w:hAnsi="Garamond" w:cs="Times New Roman"/>
          <w:sz w:val="24"/>
          <w:szCs w:val="24"/>
          <w:lang w:val="fr-CA"/>
        </w:rPr>
        <w:t> »</w:t>
      </w:r>
      <w:r w:rsidR="00F5429B">
        <w:rPr>
          <w:rFonts w:ascii="Garamond" w:hAnsi="Garamond" w:cs="Times New Roman"/>
          <w:sz w:val="24"/>
          <w:szCs w:val="24"/>
          <w:lang w:val="fr-CA"/>
        </w:rPr>
        <w:t xml:space="preserve"> périmées, de se mettre réellement en valeur</w:t>
      </w:r>
      <w:r w:rsidR="00BE48DB">
        <w:rPr>
          <w:rFonts w:ascii="Garamond" w:hAnsi="Garamond" w:cs="Times New Roman"/>
          <w:sz w:val="24"/>
          <w:szCs w:val="24"/>
          <w:lang w:val="fr-CA"/>
        </w:rPr>
        <w:t xml:space="preserve"> (peut-être pour la première fois d</w:t>
      </w:r>
      <w:r w:rsidR="00EA78D2">
        <w:rPr>
          <w:rFonts w:ascii="Garamond" w:hAnsi="Garamond" w:cs="Times New Roman"/>
          <w:sz w:val="24"/>
          <w:szCs w:val="24"/>
          <w:lang w:val="fr-CA"/>
        </w:rPr>
        <w:t>ans</w:t>
      </w:r>
      <w:r w:rsidR="00BE48DB">
        <w:rPr>
          <w:rFonts w:ascii="Garamond" w:hAnsi="Garamond" w:cs="Times New Roman"/>
          <w:sz w:val="24"/>
          <w:szCs w:val="24"/>
          <w:lang w:val="fr-CA"/>
        </w:rPr>
        <w:t xml:space="preserve"> leur histoire</w:t>
      </w:r>
      <w:r w:rsidR="00EA78D2">
        <w:rPr>
          <w:rFonts w:ascii="Garamond" w:hAnsi="Garamond" w:cs="Times New Roman"/>
          <w:sz w:val="24"/>
          <w:szCs w:val="24"/>
          <w:lang w:val="fr-CA"/>
        </w:rPr>
        <w:t>)</w:t>
      </w:r>
      <w:r w:rsidR="00282226" w:rsidRPr="00384483">
        <w:rPr>
          <w:rFonts w:ascii="Garamond" w:hAnsi="Garamond" w:cs="Times New Roman"/>
          <w:sz w:val="24"/>
          <w:szCs w:val="24"/>
          <w:lang w:val="fr-CA"/>
        </w:rPr>
        <w:t xml:space="preserve"> (</w:t>
      </w:r>
      <w:r w:rsidR="00513A0A">
        <w:rPr>
          <w:rFonts w:ascii="Garamond" w:hAnsi="Garamond" w:cs="Times New Roman"/>
          <w:sz w:val="24"/>
          <w:szCs w:val="24"/>
          <w:lang w:val="fr-CA"/>
        </w:rPr>
        <w:t xml:space="preserve">Vallières </w:t>
      </w:r>
      <w:r w:rsidR="00282226" w:rsidRPr="00384483">
        <w:rPr>
          <w:rFonts w:ascii="Garamond" w:hAnsi="Garamond" w:cs="Times New Roman"/>
          <w:sz w:val="24"/>
          <w:szCs w:val="24"/>
          <w:lang w:val="fr-CA"/>
        </w:rPr>
        <w:t xml:space="preserve">1968 : 15). </w:t>
      </w:r>
    </w:p>
    <w:p w14:paraId="70283D3C" w14:textId="37F2CD56" w:rsidR="00282226" w:rsidRPr="00384483" w:rsidRDefault="00282226" w:rsidP="00B47BD0">
      <w:pPr>
        <w:spacing w:line="480" w:lineRule="auto"/>
        <w:jc w:val="both"/>
        <w:rPr>
          <w:rFonts w:ascii="Garamond" w:hAnsi="Garamond" w:cs="Times New Roman"/>
          <w:sz w:val="24"/>
          <w:szCs w:val="24"/>
          <w:lang w:val="fr-CA"/>
        </w:rPr>
      </w:pPr>
      <w:r w:rsidRPr="00384483">
        <w:rPr>
          <w:rFonts w:ascii="Garamond" w:hAnsi="Garamond" w:cs="Times New Roman"/>
          <w:sz w:val="24"/>
          <w:szCs w:val="24"/>
          <w:lang w:val="fr-CA"/>
        </w:rPr>
        <w:t>Cette mise en valeur nécessite un renversement de la catégorie</w:t>
      </w:r>
      <w:r w:rsidR="008F6B77">
        <w:rPr>
          <w:rFonts w:ascii="Garamond" w:hAnsi="Garamond" w:cs="Times New Roman"/>
          <w:sz w:val="24"/>
          <w:szCs w:val="24"/>
          <w:lang w:val="fr-CA"/>
        </w:rPr>
        <w:t xml:space="preserve"> du</w:t>
      </w:r>
      <w:r w:rsidRPr="00384483">
        <w:rPr>
          <w:rFonts w:ascii="Garamond" w:hAnsi="Garamond" w:cs="Times New Roman"/>
          <w:sz w:val="24"/>
          <w:szCs w:val="24"/>
          <w:lang w:val="fr-CA"/>
        </w:rPr>
        <w:t xml:space="preserve"> </w:t>
      </w:r>
      <w:r w:rsidRPr="00384483">
        <w:rPr>
          <w:rFonts w:ascii="Garamond" w:hAnsi="Garamond" w:cs="Times New Roman"/>
          <w:i/>
          <w:iCs/>
          <w:sz w:val="24"/>
          <w:szCs w:val="24"/>
          <w:lang w:val="fr-CA"/>
        </w:rPr>
        <w:t>white trash</w:t>
      </w:r>
      <w:r w:rsidRPr="00384483">
        <w:rPr>
          <w:rFonts w:ascii="Garamond" w:hAnsi="Garamond" w:cs="Times New Roman"/>
          <w:sz w:val="24"/>
          <w:szCs w:val="24"/>
          <w:lang w:val="fr-CA"/>
        </w:rPr>
        <w:t xml:space="preserve">, qui incarne une dévaluation absolue. Le militant précise </w:t>
      </w:r>
      <w:proofErr w:type="gramStart"/>
      <w:r w:rsidRPr="00384483">
        <w:rPr>
          <w:rFonts w:ascii="Garamond" w:hAnsi="Garamond" w:cs="Times New Roman"/>
          <w:sz w:val="24"/>
          <w:szCs w:val="24"/>
          <w:lang w:val="fr-CA"/>
        </w:rPr>
        <w:t>qu’ «</w:t>
      </w:r>
      <w:proofErr w:type="gramEnd"/>
      <w:r w:rsidRPr="00384483">
        <w:rPr>
          <w:rFonts w:ascii="Garamond" w:hAnsi="Garamond" w:cs="Times New Roman"/>
          <w:sz w:val="24"/>
          <w:szCs w:val="24"/>
          <w:lang w:val="fr-CA"/>
        </w:rPr>
        <w:t> [u]ne telle révolution, donc, signifie l’organisation d’une guerre anticapitaliste, anti-impérialiste et anticolonialiste » (</w:t>
      </w:r>
      <w:r w:rsidR="0025183B">
        <w:rPr>
          <w:rFonts w:ascii="Garamond" w:hAnsi="Garamond" w:cs="Times New Roman"/>
          <w:sz w:val="24"/>
          <w:szCs w:val="24"/>
          <w:lang w:val="fr-CA"/>
        </w:rPr>
        <w:t xml:space="preserve">Vallières </w:t>
      </w:r>
      <w:r w:rsidRPr="00384483">
        <w:rPr>
          <w:rFonts w:ascii="Garamond" w:hAnsi="Garamond" w:cs="Times New Roman"/>
          <w:sz w:val="24"/>
          <w:szCs w:val="24"/>
          <w:lang w:val="fr-CA"/>
        </w:rPr>
        <w:t>1968 : 248). On comprend qu’il est question ici du statut de colonisé des Québécois</w:t>
      </w:r>
      <w:r w:rsidR="00CE5B38">
        <w:rPr>
          <w:rFonts w:ascii="Garamond" w:hAnsi="Garamond" w:cs="Times New Roman"/>
          <w:sz w:val="24"/>
          <w:szCs w:val="24"/>
          <w:lang w:val="fr-CA"/>
        </w:rPr>
        <w:t xml:space="preserve"> francophones</w:t>
      </w:r>
      <w:r w:rsidRPr="00384483">
        <w:rPr>
          <w:rFonts w:ascii="Garamond" w:hAnsi="Garamond" w:cs="Times New Roman"/>
          <w:sz w:val="24"/>
          <w:szCs w:val="24"/>
          <w:lang w:val="fr-CA"/>
        </w:rPr>
        <w:t xml:space="preserve">, car le </w:t>
      </w:r>
      <w:r w:rsidRPr="00384483">
        <w:rPr>
          <w:rFonts w:ascii="Garamond" w:hAnsi="Garamond" w:cs="Times New Roman"/>
          <w:i/>
          <w:iCs/>
          <w:sz w:val="24"/>
          <w:szCs w:val="24"/>
          <w:lang w:val="fr-CA"/>
        </w:rPr>
        <w:t>white trash</w:t>
      </w:r>
      <w:r w:rsidRPr="00384483">
        <w:rPr>
          <w:rFonts w:ascii="Garamond" w:hAnsi="Garamond" w:cs="Times New Roman"/>
          <w:sz w:val="24"/>
          <w:szCs w:val="24"/>
          <w:lang w:val="fr-CA"/>
        </w:rPr>
        <w:t xml:space="preserve">, que l’on imagine </w:t>
      </w:r>
      <w:r w:rsidRPr="00384483">
        <w:rPr>
          <w:rFonts w:ascii="Garamond" w:hAnsi="Garamond" w:cs="Times New Roman"/>
          <w:sz w:val="24"/>
          <w:szCs w:val="24"/>
          <w:lang w:val="fr-CA"/>
        </w:rPr>
        <w:lastRenderedPageBreak/>
        <w:t>comme le plus grand des dépossédés, ne saurait être colonisateur à son tour.</w:t>
      </w:r>
      <w:r w:rsidR="00892C35">
        <w:rPr>
          <w:rFonts w:ascii="Garamond" w:hAnsi="Garamond" w:cs="Times New Roman"/>
          <w:sz w:val="24"/>
          <w:szCs w:val="24"/>
          <w:lang w:val="fr-CA"/>
        </w:rPr>
        <w:t xml:space="preserve"> </w:t>
      </w:r>
      <w:r w:rsidR="00AB7F6F">
        <w:rPr>
          <w:rFonts w:ascii="Garamond" w:hAnsi="Garamond" w:cs="Times New Roman"/>
          <w:sz w:val="24"/>
          <w:szCs w:val="24"/>
          <w:lang w:val="fr-CA"/>
        </w:rPr>
        <w:t xml:space="preserve">Cette guerre permettrait aux travailleurs du Québec </w:t>
      </w:r>
      <w:r w:rsidR="00F31B4B">
        <w:rPr>
          <w:rFonts w:ascii="Garamond" w:hAnsi="Garamond" w:cs="Times New Roman"/>
          <w:sz w:val="24"/>
          <w:szCs w:val="24"/>
          <w:lang w:val="fr-CA"/>
        </w:rPr>
        <w:t>de</w:t>
      </w:r>
      <w:r w:rsidR="0018662A">
        <w:rPr>
          <w:rFonts w:ascii="Garamond" w:hAnsi="Garamond" w:cs="Times New Roman"/>
          <w:sz w:val="24"/>
          <w:szCs w:val="24"/>
          <w:lang w:val="fr-CA"/>
        </w:rPr>
        <w:t xml:space="preserve"> dépasser « l’insécurité ouvrière »</w:t>
      </w:r>
      <w:r w:rsidR="003206CF">
        <w:rPr>
          <w:rFonts w:ascii="Garamond" w:hAnsi="Garamond" w:cs="Times New Roman"/>
          <w:sz w:val="24"/>
          <w:szCs w:val="24"/>
          <w:lang w:val="fr-CA"/>
        </w:rPr>
        <w:t xml:space="preserve"> en prenant le contrôle</w:t>
      </w:r>
      <w:r w:rsidR="007D4DF3">
        <w:rPr>
          <w:rFonts w:ascii="Garamond" w:hAnsi="Garamond" w:cs="Times New Roman"/>
          <w:sz w:val="24"/>
          <w:szCs w:val="24"/>
          <w:lang w:val="fr-CA"/>
        </w:rPr>
        <w:t xml:space="preserve"> de la « politique économique et sociale »</w:t>
      </w:r>
      <w:r w:rsidR="0018662A">
        <w:rPr>
          <w:rFonts w:ascii="Garamond" w:hAnsi="Garamond" w:cs="Times New Roman"/>
          <w:sz w:val="24"/>
          <w:szCs w:val="24"/>
          <w:lang w:val="fr-CA"/>
        </w:rPr>
        <w:t xml:space="preserve"> </w:t>
      </w:r>
      <w:r w:rsidR="003206CF">
        <w:rPr>
          <w:rFonts w:ascii="Garamond" w:hAnsi="Garamond" w:cs="Times New Roman"/>
          <w:sz w:val="24"/>
          <w:szCs w:val="24"/>
          <w:lang w:val="fr-CA"/>
        </w:rPr>
        <w:t>(Vallières 1968 : 19)</w:t>
      </w:r>
      <w:r w:rsidR="008B2F54">
        <w:rPr>
          <w:rFonts w:ascii="Garamond" w:hAnsi="Garamond" w:cs="Times New Roman"/>
          <w:sz w:val="24"/>
          <w:szCs w:val="24"/>
          <w:lang w:val="fr-CA"/>
        </w:rPr>
        <w:t xml:space="preserve"> : c’est la mobilité </w:t>
      </w:r>
      <w:r w:rsidR="004B7515">
        <w:rPr>
          <w:rFonts w:ascii="Garamond" w:hAnsi="Garamond" w:cs="Times New Roman"/>
          <w:sz w:val="24"/>
          <w:szCs w:val="24"/>
          <w:lang w:val="fr-CA"/>
        </w:rPr>
        <w:t xml:space="preserve">qui manque si cruellement au </w:t>
      </w:r>
      <w:r w:rsidR="004B7515">
        <w:rPr>
          <w:rFonts w:ascii="Garamond" w:hAnsi="Garamond" w:cs="Times New Roman"/>
          <w:i/>
          <w:iCs/>
          <w:sz w:val="24"/>
          <w:szCs w:val="24"/>
          <w:lang w:val="fr-CA"/>
        </w:rPr>
        <w:t>white trash</w:t>
      </w:r>
      <w:r w:rsidR="007D4DF3">
        <w:rPr>
          <w:rFonts w:ascii="Garamond" w:hAnsi="Garamond" w:cs="Times New Roman"/>
          <w:sz w:val="24"/>
          <w:szCs w:val="24"/>
          <w:lang w:val="fr-CA"/>
        </w:rPr>
        <w:t>.</w:t>
      </w:r>
      <w:r w:rsidR="00567715">
        <w:rPr>
          <w:rFonts w:ascii="Garamond" w:hAnsi="Garamond" w:cs="Times New Roman"/>
          <w:sz w:val="24"/>
          <w:szCs w:val="24"/>
          <w:lang w:val="fr-CA"/>
        </w:rPr>
        <w:t xml:space="preserve"> </w:t>
      </w:r>
      <w:r w:rsidR="00D63ABE">
        <w:rPr>
          <w:rFonts w:ascii="Garamond" w:hAnsi="Garamond" w:cs="Times New Roman"/>
          <w:sz w:val="24"/>
          <w:szCs w:val="24"/>
          <w:lang w:val="fr-CA"/>
        </w:rPr>
        <w:t>Pour Vallières</w:t>
      </w:r>
      <w:r w:rsidR="009E275C">
        <w:rPr>
          <w:rFonts w:ascii="Garamond" w:hAnsi="Garamond" w:cs="Times New Roman"/>
          <w:sz w:val="24"/>
          <w:szCs w:val="24"/>
          <w:lang w:val="fr-CA"/>
        </w:rPr>
        <w:t xml:space="preserve">, le statu quo est intenable et si les Québécois francophones ne </w:t>
      </w:r>
      <w:r w:rsidR="002538AA">
        <w:rPr>
          <w:rFonts w:ascii="Garamond" w:hAnsi="Garamond" w:cs="Times New Roman"/>
          <w:sz w:val="24"/>
          <w:szCs w:val="24"/>
          <w:lang w:val="fr-CA"/>
        </w:rPr>
        <w:t xml:space="preserve">se mettent pas en branle, </w:t>
      </w:r>
      <w:r w:rsidR="00FB120F">
        <w:rPr>
          <w:rFonts w:ascii="Garamond" w:hAnsi="Garamond" w:cs="Times New Roman"/>
          <w:sz w:val="24"/>
          <w:szCs w:val="24"/>
          <w:lang w:val="fr-CA"/>
        </w:rPr>
        <w:t>« ils demeureront encore, pendant des générations, “les n***** blancs d’Amérique”</w:t>
      </w:r>
      <w:r w:rsidR="00607531">
        <w:rPr>
          <w:rFonts w:ascii="Garamond" w:hAnsi="Garamond" w:cs="Times New Roman"/>
          <w:sz w:val="24"/>
          <w:szCs w:val="24"/>
          <w:lang w:val="fr-CA"/>
        </w:rPr>
        <w:t>, la main-d’œuvre à bon marché qu’affectionnent les rapaces de l’industrie, du commerce et de la haute finance</w:t>
      </w:r>
      <w:r w:rsidR="0010309E">
        <w:rPr>
          <w:rFonts w:ascii="Garamond" w:hAnsi="Garamond" w:cs="Times New Roman"/>
          <w:sz w:val="24"/>
          <w:szCs w:val="24"/>
          <w:lang w:val="fr-CA"/>
        </w:rPr>
        <w:t xml:space="preserve">, comme des loups affectionnent les moutons » (Vallières 1968 : 19). </w:t>
      </w:r>
    </w:p>
    <w:p w14:paraId="4D39F8A6" w14:textId="669AFED9" w:rsidR="00D37AEB" w:rsidRDefault="00282226" w:rsidP="00D37AEB">
      <w:pPr>
        <w:spacing w:after="0" w:line="480" w:lineRule="auto"/>
        <w:ind w:firstLine="851"/>
        <w:jc w:val="both"/>
        <w:rPr>
          <w:rFonts w:ascii="Garamond" w:hAnsi="Garamond" w:cs="Times New Roman"/>
          <w:sz w:val="24"/>
          <w:szCs w:val="24"/>
          <w:lang w:val="fr-CA"/>
        </w:rPr>
      </w:pPr>
      <w:r w:rsidRPr="00384483">
        <w:rPr>
          <w:rFonts w:ascii="Garamond" w:hAnsi="Garamond" w:cs="Times New Roman"/>
          <w:sz w:val="24"/>
          <w:szCs w:val="24"/>
          <w:lang w:val="fr-CA"/>
        </w:rPr>
        <w:t xml:space="preserve">Pour que le peuple québécois parvienne à dépasser le stade de « race dégénérée », il doit se mettre en mouvement pour contrer l’immobilisme, la stagnation et la paresse associées au </w:t>
      </w:r>
      <w:r w:rsidRPr="00384483">
        <w:rPr>
          <w:rFonts w:ascii="Garamond" w:hAnsi="Garamond" w:cs="Times New Roman"/>
          <w:i/>
          <w:iCs/>
          <w:sz w:val="24"/>
          <w:szCs w:val="24"/>
          <w:lang w:val="fr-CA"/>
        </w:rPr>
        <w:t>white trash</w:t>
      </w:r>
      <w:r w:rsidRPr="00384483">
        <w:rPr>
          <w:rFonts w:ascii="Garamond" w:hAnsi="Garamond" w:cs="Times New Roman"/>
          <w:sz w:val="24"/>
          <w:szCs w:val="24"/>
          <w:lang w:val="fr-CA"/>
        </w:rPr>
        <w:t xml:space="preserve">, et cela passe par l’action potentiellement violente, seule capable de véritablement </w:t>
      </w:r>
      <w:proofErr w:type="spellStart"/>
      <w:r w:rsidRPr="00384483">
        <w:rPr>
          <w:rFonts w:ascii="Garamond" w:hAnsi="Garamond" w:cs="Times New Roman"/>
          <w:sz w:val="24"/>
          <w:szCs w:val="24"/>
          <w:lang w:val="fr-CA"/>
        </w:rPr>
        <w:t>dé-ranger</w:t>
      </w:r>
      <w:proofErr w:type="spellEnd"/>
      <w:r w:rsidRPr="00384483">
        <w:rPr>
          <w:rFonts w:ascii="Garamond" w:hAnsi="Garamond" w:cs="Times New Roman"/>
          <w:sz w:val="24"/>
          <w:szCs w:val="24"/>
          <w:lang w:val="fr-CA"/>
        </w:rPr>
        <w:t xml:space="preserve"> l’Ordre, car elle vient briser l’image de la tare héréditaire qui garde le </w:t>
      </w:r>
      <w:r w:rsidRPr="00384483">
        <w:rPr>
          <w:rFonts w:ascii="Garamond" w:hAnsi="Garamond" w:cs="Times New Roman"/>
          <w:i/>
          <w:iCs/>
          <w:sz w:val="24"/>
          <w:szCs w:val="24"/>
          <w:lang w:val="fr-CA"/>
        </w:rPr>
        <w:t>white trash</w:t>
      </w:r>
      <w:r w:rsidRPr="00384483">
        <w:rPr>
          <w:rFonts w:ascii="Garamond" w:hAnsi="Garamond" w:cs="Times New Roman"/>
          <w:sz w:val="24"/>
          <w:szCs w:val="24"/>
          <w:lang w:val="fr-CA"/>
        </w:rPr>
        <w:t xml:space="preserve"> en place. Chez Beaulieu, il y a aussi</w:t>
      </w:r>
      <w:r w:rsidR="00F159BC">
        <w:rPr>
          <w:rFonts w:ascii="Garamond" w:hAnsi="Garamond" w:cs="Times New Roman"/>
          <w:sz w:val="24"/>
          <w:szCs w:val="24"/>
          <w:lang w:val="fr-CA"/>
        </w:rPr>
        <w:t xml:space="preserve"> </w:t>
      </w:r>
      <w:r w:rsidRPr="00384483">
        <w:rPr>
          <w:rFonts w:ascii="Garamond" w:hAnsi="Garamond" w:cs="Times New Roman"/>
          <w:sz w:val="24"/>
          <w:szCs w:val="24"/>
          <w:lang w:val="fr-CA"/>
        </w:rPr>
        <w:t xml:space="preserve">une volonté de faire l’Histoire et de se sortir de la léthargie collective. C’est bien le désir de </w:t>
      </w:r>
      <w:proofErr w:type="spellStart"/>
      <w:r w:rsidRPr="00384483">
        <w:rPr>
          <w:rFonts w:ascii="Garamond" w:hAnsi="Garamond" w:cs="Times New Roman"/>
          <w:sz w:val="24"/>
          <w:szCs w:val="24"/>
          <w:lang w:val="fr-CA"/>
        </w:rPr>
        <w:t>Lémy</w:t>
      </w:r>
      <w:proofErr w:type="spellEnd"/>
      <w:r w:rsidRPr="00384483">
        <w:rPr>
          <w:rFonts w:ascii="Garamond" w:hAnsi="Garamond" w:cs="Times New Roman"/>
          <w:sz w:val="24"/>
          <w:szCs w:val="24"/>
          <w:lang w:val="fr-CA"/>
        </w:rPr>
        <w:t xml:space="preserve"> dans </w:t>
      </w:r>
      <w:r w:rsidRPr="00384483">
        <w:rPr>
          <w:rFonts w:ascii="Garamond" w:hAnsi="Garamond" w:cs="Times New Roman"/>
          <w:i/>
          <w:iCs/>
          <w:sz w:val="24"/>
          <w:szCs w:val="24"/>
          <w:lang w:val="fr-CA"/>
        </w:rPr>
        <w:t>Un rêve québécois</w:t>
      </w:r>
      <w:r w:rsidRPr="00384483">
        <w:rPr>
          <w:rFonts w:ascii="Garamond" w:hAnsi="Garamond" w:cs="Times New Roman"/>
          <w:sz w:val="24"/>
          <w:szCs w:val="24"/>
          <w:lang w:val="fr-CA"/>
        </w:rPr>
        <w:t>, qui « allait commencer quelque chose de noble, il ne savait pas quoi encore mais il était sûr qu’il passerait à l’Histoire » (</w:t>
      </w:r>
      <w:r w:rsidR="00717BE0">
        <w:rPr>
          <w:rFonts w:ascii="Garamond" w:hAnsi="Garamond" w:cs="Times New Roman"/>
          <w:sz w:val="24"/>
          <w:szCs w:val="24"/>
          <w:lang w:val="fr-CA"/>
        </w:rPr>
        <w:t>Beaulieu 1995 [</w:t>
      </w:r>
      <w:r w:rsidRPr="00384483">
        <w:rPr>
          <w:rFonts w:ascii="Garamond" w:hAnsi="Garamond" w:cs="Times New Roman"/>
          <w:sz w:val="24"/>
          <w:szCs w:val="24"/>
          <w:lang w:val="fr-CA"/>
        </w:rPr>
        <w:t>197</w:t>
      </w:r>
      <w:r w:rsidR="00717BE0">
        <w:rPr>
          <w:rFonts w:ascii="Garamond" w:hAnsi="Garamond" w:cs="Times New Roman"/>
          <w:sz w:val="24"/>
          <w:szCs w:val="24"/>
          <w:lang w:val="fr-CA"/>
        </w:rPr>
        <w:t>2]</w:t>
      </w:r>
      <w:r w:rsidRPr="00384483">
        <w:rPr>
          <w:rFonts w:ascii="Garamond" w:hAnsi="Garamond" w:cs="Times New Roman"/>
          <w:sz w:val="24"/>
          <w:szCs w:val="24"/>
          <w:lang w:val="fr-CA"/>
        </w:rPr>
        <w:t> : 13).</w:t>
      </w:r>
      <w:r w:rsidR="009A627D">
        <w:rPr>
          <w:rFonts w:ascii="Garamond" w:hAnsi="Garamond" w:cs="Times New Roman"/>
          <w:sz w:val="24"/>
          <w:szCs w:val="24"/>
          <w:lang w:val="fr-CA"/>
        </w:rPr>
        <w:t xml:space="preserve"> </w:t>
      </w:r>
      <w:r w:rsidR="007531BF">
        <w:rPr>
          <w:rFonts w:ascii="Garamond" w:hAnsi="Garamond" w:cs="Times New Roman"/>
          <w:sz w:val="24"/>
          <w:szCs w:val="24"/>
          <w:lang w:val="fr-CA"/>
        </w:rPr>
        <w:t>Le désir de mouvement</w:t>
      </w:r>
      <w:r w:rsidR="00726151">
        <w:rPr>
          <w:rFonts w:ascii="Garamond" w:hAnsi="Garamond" w:cs="Times New Roman"/>
          <w:sz w:val="24"/>
          <w:szCs w:val="24"/>
          <w:lang w:val="fr-CA"/>
        </w:rPr>
        <w:t xml:space="preserve"> du personnage</w:t>
      </w:r>
      <w:r w:rsidR="007531BF">
        <w:rPr>
          <w:rFonts w:ascii="Garamond" w:hAnsi="Garamond" w:cs="Times New Roman"/>
          <w:sz w:val="24"/>
          <w:szCs w:val="24"/>
          <w:lang w:val="fr-CA"/>
        </w:rPr>
        <w:t xml:space="preserve"> est un leitmotiv</w:t>
      </w:r>
      <w:r w:rsidR="00726151">
        <w:rPr>
          <w:rFonts w:ascii="Garamond" w:hAnsi="Garamond" w:cs="Times New Roman"/>
          <w:sz w:val="24"/>
          <w:szCs w:val="24"/>
          <w:lang w:val="fr-CA"/>
        </w:rPr>
        <w:t xml:space="preserve"> puissant</w:t>
      </w:r>
      <w:r w:rsidR="007531BF">
        <w:rPr>
          <w:rFonts w:ascii="Garamond" w:hAnsi="Garamond" w:cs="Times New Roman"/>
          <w:sz w:val="24"/>
          <w:szCs w:val="24"/>
          <w:lang w:val="fr-CA"/>
        </w:rPr>
        <w:t xml:space="preserve"> dans le récit</w:t>
      </w:r>
      <w:r w:rsidR="00146890">
        <w:rPr>
          <w:rFonts w:ascii="Garamond" w:hAnsi="Garamond" w:cs="Times New Roman"/>
          <w:sz w:val="24"/>
          <w:szCs w:val="24"/>
          <w:lang w:val="fr-CA"/>
        </w:rPr>
        <w:t xml:space="preserve">, </w:t>
      </w:r>
      <w:r w:rsidR="001847CD">
        <w:rPr>
          <w:rFonts w:ascii="Garamond" w:hAnsi="Garamond" w:cs="Times New Roman"/>
          <w:sz w:val="24"/>
          <w:szCs w:val="24"/>
          <w:lang w:val="fr-CA"/>
        </w:rPr>
        <w:t xml:space="preserve">démontrant </w:t>
      </w:r>
      <w:r w:rsidR="007A6FE0">
        <w:rPr>
          <w:rFonts w:ascii="Garamond" w:hAnsi="Garamond" w:cs="Times New Roman"/>
          <w:sz w:val="24"/>
          <w:szCs w:val="24"/>
          <w:lang w:val="fr-CA"/>
        </w:rPr>
        <w:t>ce à quoi aspire</w:t>
      </w:r>
      <w:r w:rsidR="001847CD">
        <w:rPr>
          <w:rFonts w:ascii="Garamond" w:hAnsi="Garamond" w:cs="Times New Roman"/>
          <w:sz w:val="24"/>
          <w:szCs w:val="24"/>
          <w:lang w:val="fr-CA"/>
        </w:rPr>
        <w:t xml:space="preserve"> </w:t>
      </w:r>
      <w:r w:rsidR="00ED7A12">
        <w:rPr>
          <w:rFonts w:ascii="Garamond" w:hAnsi="Garamond" w:cs="Times New Roman"/>
          <w:sz w:val="24"/>
          <w:szCs w:val="24"/>
          <w:lang w:val="fr-CA"/>
        </w:rPr>
        <w:t xml:space="preserve">le </w:t>
      </w:r>
      <w:r w:rsidR="001847CD">
        <w:rPr>
          <w:rFonts w:ascii="Garamond" w:hAnsi="Garamond" w:cs="Times New Roman"/>
          <w:sz w:val="24"/>
          <w:szCs w:val="24"/>
          <w:lang w:val="fr-CA"/>
        </w:rPr>
        <w:t>protagoniste</w:t>
      </w:r>
      <w:r w:rsidR="00CC0E17">
        <w:rPr>
          <w:rFonts w:ascii="Garamond" w:hAnsi="Garamond" w:cs="Times New Roman"/>
          <w:sz w:val="24"/>
          <w:szCs w:val="24"/>
          <w:lang w:val="fr-CA"/>
        </w:rPr>
        <w:t> : « Les ressorts (il savait qu’il ne s’agissait pas de ressorts mais il aimait s’entendre</w:t>
      </w:r>
      <w:r w:rsidR="00726151">
        <w:rPr>
          <w:rFonts w:ascii="Garamond" w:hAnsi="Garamond" w:cs="Times New Roman"/>
          <w:sz w:val="24"/>
          <w:szCs w:val="24"/>
          <w:lang w:val="fr-CA"/>
        </w:rPr>
        <w:t xml:space="preserve"> dire ce mot-là qui était sonore, qui déclenchait en lui l’idée du mouvement » (</w:t>
      </w:r>
      <w:r w:rsidR="00E6148C">
        <w:rPr>
          <w:rFonts w:ascii="Garamond" w:hAnsi="Garamond" w:cs="Times New Roman"/>
          <w:sz w:val="24"/>
          <w:szCs w:val="24"/>
          <w:lang w:val="fr-CA"/>
        </w:rPr>
        <w:t>Beaulieu 1995 [1972] : 21</w:t>
      </w:r>
      <w:r w:rsidR="00726151">
        <w:rPr>
          <w:rFonts w:ascii="Garamond" w:hAnsi="Garamond" w:cs="Times New Roman"/>
          <w:sz w:val="24"/>
          <w:szCs w:val="24"/>
          <w:lang w:val="fr-CA"/>
        </w:rPr>
        <w:t xml:space="preserve">). </w:t>
      </w:r>
      <w:r w:rsidRPr="00384483">
        <w:rPr>
          <w:rFonts w:ascii="Garamond" w:hAnsi="Garamond" w:cs="Times New Roman"/>
          <w:sz w:val="24"/>
          <w:szCs w:val="24"/>
          <w:lang w:val="fr-CA"/>
        </w:rPr>
        <w:t>La sortie de l’immobilisme passe non pas par</w:t>
      </w:r>
      <w:r w:rsidR="00F6137C">
        <w:rPr>
          <w:rFonts w:ascii="Garamond" w:hAnsi="Garamond" w:cs="Times New Roman"/>
          <w:sz w:val="24"/>
          <w:szCs w:val="24"/>
          <w:lang w:val="fr-CA"/>
        </w:rPr>
        <w:t xml:space="preserve"> la prise de conscience et</w:t>
      </w:r>
      <w:r w:rsidRPr="00384483">
        <w:rPr>
          <w:rFonts w:ascii="Garamond" w:hAnsi="Garamond" w:cs="Times New Roman"/>
          <w:sz w:val="24"/>
          <w:szCs w:val="24"/>
          <w:lang w:val="fr-CA"/>
        </w:rPr>
        <w:t xml:space="preserve"> l’action militante comme chez Vallières, mais par une certaine forme de virilité</w:t>
      </w:r>
      <w:r w:rsidR="0086652A">
        <w:rPr>
          <w:rFonts w:ascii="Garamond" w:hAnsi="Garamond" w:cs="Times New Roman"/>
          <w:sz w:val="24"/>
          <w:szCs w:val="24"/>
          <w:lang w:val="fr-CA"/>
        </w:rPr>
        <w:t xml:space="preserve"> toxique</w:t>
      </w:r>
      <w:r w:rsidRPr="00384483">
        <w:rPr>
          <w:rFonts w:ascii="Garamond" w:hAnsi="Garamond" w:cs="Times New Roman"/>
          <w:sz w:val="24"/>
          <w:szCs w:val="24"/>
          <w:lang w:val="fr-CA"/>
        </w:rPr>
        <w:t xml:space="preserve"> et la violence faite à l’endroit des femmes : </w:t>
      </w:r>
      <w:proofErr w:type="spellStart"/>
      <w:r w:rsidRPr="00384483">
        <w:rPr>
          <w:rFonts w:ascii="Garamond" w:hAnsi="Garamond" w:cs="Times New Roman"/>
          <w:sz w:val="24"/>
          <w:szCs w:val="24"/>
          <w:lang w:val="fr-CA"/>
        </w:rPr>
        <w:t>Lémy</w:t>
      </w:r>
      <w:proofErr w:type="spellEnd"/>
      <w:r w:rsidRPr="00384483">
        <w:rPr>
          <w:rFonts w:ascii="Garamond" w:hAnsi="Garamond" w:cs="Times New Roman"/>
          <w:sz w:val="24"/>
          <w:szCs w:val="24"/>
          <w:lang w:val="fr-CA"/>
        </w:rPr>
        <w:t xml:space="preserve"> « était un membre qui avait été tenu trop longtemps </w:t>
      </w:r>
      <w:proofErr w:type="gramStart"/>
      <w:r w:rsidRPr="00384483">
        <w:rPr>
          <w:rFonts w:ascii="Garamond" w:hAnsi="Garamond" w:cs="Times New Roman"/>
          <w:sz w:val="24"/>
          <w:szCs w:val="24"/>
          <w:lang w:val="fr-CA"/>
        </w:rPr>
        <w:t>bandé</w:t>
      </w:r>
      <w:proofErr w:type="gramEnd"/>
      <w:r w:rsidRPr="00384483">
        <w:rPr>
          <w:rFonts w:ascii="Garamond" w:hAnsi="Garamond" w:cs="Times New Roman"/>
          <w:sz w:val="24"/>
          <w:szCs w:val="24"/>
          <w:lang w:val="fr-CA"/>
        </w:rPr>
        <w:t> » (</w:t>
      </w:r>
      <w:r w:rsidR="00174E52">
        <w:rPr>
          <w:rFonts w:ascii="Garamond" w:hAnsi="Garamond" w:cs="Times New Roman"/>
          <w:sz w:val="24"/>
          <w:szCs w:val="24"/>
          <w:lang w:val="fr-CA"/>
        </w:rPr>
        <w:t>Beaulieu 1995 [</w:t>
      </w:r>
      <w:r w:rsidRPr="00384483">
        <w:rPr>
          <w:rFonts w:ascii="Garamond" w:hAnsi="Garamond" w:cs="Times New Roman"/>
          <w:sz w:val="24"/>
          <w:szCs w:val="24"/>
          <w:lang w:val="fr-CA"/>
        </w:rPr>
        <w:t>197</w:t>
      </w:r>
      <w:r w:rsidR="00174E52">
        <w:rPr>
          <w:rFonts w:ascii="Garamond" w:hAnsi="Garamond" w:cs="Times New Roman"/>
          <w:sz w:val="24"/>
          <w:szCs w:val="24"/>
          <w:lang w:val="fr-CA"/>
        </w:rPr>
        <w:t>2]</w:t>
      </w:r>
      <w:r w:rsidRPr="00384483">
        <w:rPr>
          <w:rFonts w:ascii="Garamond" w:hAnsi="Garamond" w:cs="Times New Roman"/>
          <w:sz w:val="24"/>
          <w:szCs w:val="24"/>
          <w:lang w:val="fr-CA"/>
        </w:rPr>
        <w:t xml:space="preserve"> : 36). Tout le roman se lit comme un délire où le même scénario se répète; </w:t>
      </w:r>
      <w:proofErr w:type="spellStart"/>
      <w:r w:rsidRPr="00384483">
        <w:rPr>
          <w:rFonts w:ascii="Garamond" w:hAnsi="Garamond" w:cs="Times New Roman"/>
          <w:sz w:val="24"/>
          <w:szCs w:val="24"/>
          <w:lang w:val="fr-CA"/>
        </w:rPr>
        <w:t>Lémy</w:t>
      </w:r>
      <w:proofErr w:type="spellEnd"/>
      <w:r w:rsidRPr="00384483">
        <w:rPr>
          <w:rFonts w:ascii="Garamond" w:hAnsi="Garamond" w:cs="Times New Roman"/>
          <w:sz w:val="24"/>
          <w:szCs w:val="24"/>
          <w:lang w:val="fr-CA"/>
        </w:rPr>
        <w:t xml:space="preserve"> bat violemment </w:t>
      </w:r>
      <w:proofErr w:type="spellStart"/>
      <w:r w:rsidRPr="00384483">
        <w:rPr>
          <w:rFonts w:ascii="Garamond" w:hAnsi="Garamond" w:cs="Times New Roman"/>
          <w:sz w:val="24"/>
          <w:szCs w:val="24"/>
          <w:lang w:val="fr-CA"/>
        </w:rPr>
        <w:t>Jeanne-D’Arc</w:t>
      </w:r>
      <w:proofErr w:type="spellEnd"/>
      <w:r w:rsidRPr="00384483">
        <w:rPr>
          <w:rFonts w:ascii="Garamond" w:hAnsi="Garamond" w:cs="Times New Roman"/>
          <w:sz w:val="24"/>
          <w:szCs w:val="24"/>
          <w:lang w:val="fr-CA"/>
        </w:rPr>
        <w:t xml:space="preserve"> et tente de la tuer pour que quelque chose advienne : </w:t>
      </w:r>
    </w:p>
    <w:p w14:paraId="0996D4C1" w14:textId="3D825691" w:rsidR="00D37AEB" w:rsidRDefault="00282226" w:rsidP="00D37AEB">
      <w:pPr>
        <w:spacing w:line="240" w:lineRule="auto"/>
        <w:ind w:left="851"/>
        <w:jc w:val="both"/>
        <w:rPr>
          <w:rFonts w:ascii="Garamond" w:hAnsi="Garamond" w:cs="Times New Roman"/>
          <w:sz w:val="24"/>
          <w:szCs w:val="24"/>
          <w:lang w:val="fr-CA"/>
        </w:rPr>
      </w:pPr>
      <w:r w:rsidRPr="00384483">
        <w:rPr>
          <w:rFonts w:ascii="Garamond" w:hAnsi="Garamond" w:cs="Times New Roman"/>
          <w:sz w:val="24"/>
          <w:szCs w:val="24"/>
          <w:lang w:val="fr-CA"/>
        </w:rPr>
        <w:t>Quand j’vas en avoir fini avec toi, tu s’ras pus qu’un p’tit tas d’guénille sus l’tapis.</w:t>
      </w:r>
      <w:r w:rsidR="0068130E">
        <w:rPr>
          <w:rFonts w:ascii="Garamond" w:hAnsi="Garamond" w:cs="Times New Roman"/>
          <w:sz w:val="24"/>
          <w:szCs w:val="24"/>
          <w:lang w:val="fr-CA"/>
        </w:rPr>
        <w:t xml:space="preserve"> Pis moi j’vas pouvoir m’occuper d’ma vie. Il se leva, écarta les jambes</w:t>
      </w:r>
      <w:r w:rsidR="0086652A">
        <w:rPr>
          <w:rFonts w:ascii="Garamond" w:hAnsi="Garamond" w:cs="Times New Roman"/>
          <w:sz w:val="24"/>
          <w:szCs w:val="24"/>
          <w:lang w:val="fr-CA"/>
        </w:rPr>
        <w:t xml:space="preserve">, bomba la poitrine. Il était tout nu, le vent soufflait </w:t>
      </w:r>
      <w:r w:rsidR="0026437D">
        <w:rPr>
          <w:rFonts w:ascii="Garamond" w:hAnsi="Garamond" w:cs="Times New Roman"/>
          <w:sz w:val="24"/>
          <w:szCs w:val="24"/>
          <w:lang w:val="fr-CA"/>
        </w:rPr>
        <w:t>dehors,</w:t>
      </w:r>
      <w:r w:rsidR="0086652A">
        <w:rPr>
          <w:rFonts w:ascii="Garamond" w:hAnsi="Garamond" w:cs="Times New Roman"/>
          <w:sz w:val="24"/>
          <w:szCs w:val="24"/>
          <w:lang w:val="fr-CA"/>
        </w:rPr>
        <w:t xml:space="preserve"> </w:t>
      </w:r>
      <w:r w:rsidRPr="00384483">
        <w:rPr>
          <w:rFonts w:ascii="Garamond" w:hAnsi="Garamond" w:cs="Times New Roman"/>
          <w:sz w:val="24"/>
          <w:szCs w:val="24"/>
          <w:lang w:val="fr-CA"/>
        </w:rPr>
        <w:t>il avait la queue raide comme une barre de fer</w:t>
      </w:r>
      <w:r w:rsidR="0026437D">
        <w:rPr>
          <w:rFonts w:ascii="Garamond" w:hAnsi="Garamond" w:cs="Times New Roman"/>
          <w:sz w:val="24"/>
          <w:szCs w:val="24"/>
          <w:lang w:val="fr-CA"/>
        </w:rPr>
        <w:t xml:space="preserve">, l’eau du tonneau </w:t>
      </w:r>
      <w:r w:rsidR="0026437D">
        <w:rPr>
          <w:rFonts w:ascii="Garamond" w:hAnsi="Garamond" w:cs="Times New Roman"/>
          <w:sz w:val="24"/>
          <w:szCs w:val="24"/>
          <w:lang w:val="fr-CA"/>
        </w:rPr>
        <w:lastRenderedPageBreak/>
        <w:t>débordait sous le perron</w:t>
      </w:r>
      <w:r w:rsidR="00D37AEB">
        <w:rPr>
          <w:rFonts w:ascii="Garamond" w:hAnsi="Garamond" w:cs="Times New Roman"/>
          <w:sz w:val="24"/>
          <w:szCs w:val="24"/>
          <w:lang w:val="fr-CA"/>
        </w:rPr>
        <w:t xml:space="preserve">, et </w:t>
      </w:r>
      <w:r w:rsidRPr="00384483">
        <w:rPr>
          <w:rFonts w:ascii="Garamond" w:hAnsi="Garamond" w:cs="Times New Roman"/>
          <w:sz w:val="24"/>
          <w:szCs w:val="24"/>
          <w:lang w:val="fr-CA"/>
        </w:rPr>
        <w:t>quelque chose trop longtemps attendu</w:t>
      </w:r>
      <w:r w:rsidR="00D37AEB">
        <w:rPr>
          <w:rFonts w:ascii="Garamond" w:hAnsi="Garamond" w:cs="Times New Roman"/>
          <w:sz w:val="24"/>
          <w:szCs w:val="24"/>
          <w:lang w:val="fr-CA"/>
        </w:rPr>
        <w:t>e</w:t>
      </w:r>
      <w:r w:rsidRPr="00384483">
        <w:rPr>
          <w:rFonts w:ascii="Garamond" w:hAnsi="Garamond" w:cs="Times New Roman"/>
          <w:sz w:val="24"/>
          <w:szCs w:val="24"/>
          <w:lang w:val="fr-CA"/>
        </w:rPr>
        <w:t xml:space="preserve"> allait enfin arriver (</w:t>
      </w:r>
      <w:r w:rsidR="002C49EA">
        <w:rPr>
          <w:rFonts w:ascii="Garamond" w:hAnsi="Garamond" w:cs="Times New Roman"/>
          <w:sz w:val="24"/>
          <w:szCs w:val="24"/>
          <w:lang w:val="fr-CA"/>
        </w:rPr>
        <w:t>Beaulieu 1995 [</w:t>
      </w:r>
      <w:r w:rsidRPr="00384483">
        <w:rPr>
          <w:rFonts w:ascii="Garamond" w:hAnsi="Garamond" w:cs="Times New Roman"/>
          <w:sz w:val="24"/>
          <w:szCs w:val="24"/>
          <w:lang w:val="fr-CA"/>
        </w:rPr>
        <w:t>197</w:t>
      </w:r>
      <w:r w:rsidR="002C49EA">
        <w:rPr>
          <w:rFonts w:ascii="Garamond" w:hAnsi="Garamond" w:cs="Times New Roman"/>
          <w:sz w:val="24"/>
          <w:szCs w:val="24"/>
          <w:lang w:val="fr-CA"/>
        </w:rPr>
        <w:t>2]</w:t>
      </w:r>
      <w:r w:rsidRPr="00384483">
        <w:rPr>
          <w:rFonts w:ascii="Garamond" w:hAnsi="Garamond" w:cs="Times New Roman"/>
          <w:sz w:val="24"/>
          <w:szCs w:val="24"/>
          <w:lang w:val="fr-CA"/>
        </w:rPr>
        <w:t xml:space="preserve"> : 93). </w:t>
      </w:r>
    </w:p>
    <w:p w14:paraId="5EACAABE" w14:textId="35CD1CD4" w:rsidR="00353800" w:rsidRPr="00B71809" w:rsidRDefault="00282226" w:rsidP="00D37AEB">
      <w:pPr>
        <w:spacing w:line="480" w:lineRule="auto"/>
        <w:jc w:val="both"/>
        <w:rPr>
          <w:rFonts w:ascii="Garamond" w:hAnsi="Garamond" w:cs="Times New Roman"/>
          <w:sz w:val="24"/>
          <w:szCs w:val="24"/>
          <w:lang w:val="fr-CA"/>
        </w:rPr>
      </w:pPr>
      <w:r w:rsidRPr="00384483">
        <w:rPr>
          <w:rFonts w:ascii="Garamond" w:hAnsi="Garamond" w:cs="Times New Roman"/>
          <w:sz w:val="24"/>
          <w:szCs w:val="24"/>
          <w:lang w:val="fr-CA"/>
        </w:rPr>
        <w:t>Tuer la femme permet non seulement de battre l’immobilisme, mais aussi de déconstruire le monde comme source d’aliénation : « Il la jeta par terre. Le bruit du coude frappant le chanteau de la chaise. Les éclairs rouges trouant l’espace, abolissant la vie, défaisant le monde comme un paquet de cartes lancé à bout de bras » (</w:t>
      </w:r>
      <w:r w:rsidR="00940EBE">
        <w:rPr>
          <w:rFonts w:ascii="Garamond" w:hAnsi="Garamond" w:cs="Times New Roman"/>
          <w:sz w:val="24"/>
          <w:szCs w:val="24"/>
          <w:lang w:val="fr-CA"/>
        </w:rPr>
        <w:t>Beaulieu 1995 [</w:t>
      </w:r>
      <w:r w:rsidRPr="00384483">
        <w:rPr>
          <w:rFonts w:ascii="Garamond" w:hAnsi="Garamond" w:cs="Times New Roman"/>
          <w:sz w:val="24"/>
          <w:szCs w:val="24"/>
          <w:lang w:val="fr-CA"/>
        </w:rPr>
        <w:t>197</w:t>
      </w:r>
      <w:r w:rsidR="00940EBE">
        <w:rPr>
          <w:rFonts w:ascii="Garamond" w:hAnsi="Garamond" w:cs="Times New Roman"/>
          <w:sz w:val="24"/>
          <w:szCs w:val="24"/>
          <w:lang w:val="fr-CA"/>
        </w:rPr>
        <w:t>2]</w:t>
      </w:r>
      <w:r w:rsidRPr="00384483">
        <w:rPr>
          <w:rFonts w:ascii="Garamond" w:hAnsi="Garamond" w:cs="Times New Roman"/>
          <w:sz w:val="24"/>
          <w:szCs w:val="24"/>
          <w:lang w:val="fr-CA"/>
        </w:rPr>
        <w:t xml:space="preserve"> : 75). La libération du </w:t>
      </w:r>
      <w:r w:rsidRPr="00384483">
        <w:rPr>
          <w:rFonts w:ascii="Garamond" w:hAnsi="Garamond" w:cs="Times New Roman"/>
          <w:i/>
          <w:iCs/>
          <w:sz w:val="24"/>
          <w:szCs w:val="24"/>
          <w:lang w:val="fr-CA"/>
        </w:rPr>
        <w:t xml:space="preserve">white trash </w:t>
      </w:r>
      <w:r w:rsidRPr="00384483">
        <w:rPr>
          <w:rFonts w:ascii="Garamond" w:hAnsi="Garamond" w:cs="Times New Roman"/>
          <w:sz w:val="24"/>
          <w:szCs w:val="24"/>
          <w:lang w:val="fr-CA"/>
        </w:rPr>
        <w:t xml:space="preserve">passe par le meurtre de la femme, </w:t>
      </w:r>
      <w:r w:rsidR="00332E56">
        <w:rPr>
          <w:rFonts w:ascii="Garamond" w:hAnsi="Garamond" w:cs="Times New Roman"/>
          <w:sz w:val="24"/>
          <w:szCs w:val="24"/>
          <w:lang w:val="fr-CA"/>
        </w:rPr>
        <w:t xml:space="preserve">qui </w:t>
      </w:r>
      <w:r w:rsidRPr="00384483">
        <w:rPr>
          <w:rFonts w:ascii="Garamond" w:hAnsi="Garamond" w:cs="Times New Roman"/>
          <w:sz w:val="24"/>
          <w:szCs w:val="24"/>
          <w:lang w:val="fr-CA"/>
        </w:rPr>
        <w:t>« </w:t>
      </w:r>
      <w:r w:rsidR="00332E56">
        <w:rPr>
          <w:rFonts w:ascii="Garamond" w:hAnsi="Garamond" w:cs="Times New Roman"/>
          <w:sz w:val="24"/>
          <w:szCs w:val="24"/>
          <w:lang w:val="fr-CA"/>
        </w:rPr>
        <w:t xml:space="preserve">était </w:t>
      </w:r>
      <w:r w:rsidRPr="00384483">
        <w:rPr>
          <w:rFonts w:ascii="Garamond" w:hAnsi="Garamond" w:cs="Times New Roman"/>
          <w:sz w:val="24"/>
          <w:szCs w:val="24"/>
          <w:lang w:val="fr-CA"/>
        </w:rPr>
        <w:t>coupable de tout</w:t>
      </w:r>
      <w:r w:rsidR="00332E56">
        <w:rPr>
          <w:rFonts w:ascii="Garamond" w:hAnsi="Garamond" w:cs="Times New Roman"/>
          <w:sz w:val="24"/>
          <w:szCs w:val="24"/>
          <w:lang w:val="fr-CA"/>
        </w:rPr>
        <w:t xml:space="preserve">, qu’elle </w:t>
      </w:r>
      <w:r w:rsidR="009C1BE5">
        <w:rPr>
          <w:rFonts w:ascii="Garamond" w:hAnsi="Garamond" w:cs="Times New Roman"/>
          <w:sz w:val="24"/>
          <w:szCs w:val="24"/>
          <w:lang w:val="fr-CA"/>
        </w:rPr>
        <w:t>seule était le mensonge et la ruse</w:t>
      </w:r>
      <w:r w:rsidRPr="00384483">
        <w:rPr>
          <w:rFonts w:ascii="Garamond" w:hAnsi="Garamond" w:cs="Times New Roman"/>
          <w:sz w:val="24"/>
          <w:szCs w:val="24"/>
          <w:lang w:val="fr-CA"/>
        </w:rPr>
        <w:t> » (</w:t>
      </w:r>
      <w:r w:rsidR="008441BE">
        <w:rPr>
          <w:rFonts w:ascii="Garamond" w:hAnsi="Garamond" w:cs="Times New Roman"/>
          <w:sz w:val="24"/>
          <w:szCs w:val="24"/>
          <w:lang w:val="fr-CA"/>
        </w:rPr>
        <w:t>Beaulieu 1995 [</w:t>
      </w:r>
      <w:r w:rsidRPr="00384483">
        <w:rPr>
          <w:rFonts w:ascii="Garamond" w:hAnsi="Garamond" w:cs="Times New Roman"/>
          <w:sz w:val="24"/>
          <w:szCs w:val="24"/>
          <w:lang w:val="fr-CA"/>
        </w:rPr>
        <w:t>197</w:t>
      </w:r>
      <w:r w:rsidR="008441BE">
        <w:rPr>
          <w:rFonts w:ascii="Garamond" w:hAnsi="Garamond" w:cs="Times New Roman"/>
          <w:sz w:val="24"/>
          <w:szCs w:val="24"/>
          <w:lang w:val="fr-CA"/>
        </w:rPr>
        <w:t>2]</w:t>
      </w:r>
      <w:r w:rsidRPr="00384483">
        <w:rPr>
          <w:rFonts w:ascii="Garamond" w:hAnsi="Garamond" w:cs="Times New Roman"/>
          <w:sz w:val="24"/>
          <w:szCs w:val="24"/>
          <w:lang w:val="fr-CA"/>
        </w:rPr>
        <w:t> : 73).</w:t>
      </w:r>
      <w:r w:rsidR="001B0391">
        <w:rPr>
          <w:rFonts w:ascii="Garamond" w:hAnsi="Garamond" w:cs="Times New Roman"/>
          <w:sz w:val="24"/>
          <w:szCs w:val="24"/>
          <w:lang w:val="fr-CA"/>
        </w:rPr>
        <w:t xml:space="preserve"> </w:t>
      </w:r>
      <w:r w:rsidR="00577BCF">
        <w:rPr>
          <w:rFonts w:ascii="Garamond" w:hAnsi="Garamond" w:cs="Times New Roman"/>
          <w:sz w:val="24"/>
          <w:szCs w:val="24"/>
          <w:lang w:val="fr-CA"/>
        </w:rPr>
        <w:t xml:space="preserve">Alexis Lussier </w:t>
      </w:r>
      <w:r w:rsidR="00EA6D2C">
        <w:rPr>
          <w:rFonts w:ascii="Garamond" w:hAnsi="Garamond" w:cs="Times New Roman"/>
          <w:sz w:val="24"/>
          <w:szCs w:val="24"/>
          <w:lang w:val="fr-CA"/>
        </w:rPr>
        <w:t xml:space="preserve">souligne lui aussi « l’attentat </w:t>
      </w:r>
      <w:r w:rsidR="00BB06B7">
        <w:rPr>
          <w:rFonts w:ascii="Garamond" w:hAnsi="Garamond" w:cs="Times New Roman"/>
          <w:sz w:val="24"/>
          <w:szCs w:val="24"/>
          <w:lang w:val="fr-CA"/>
        </w:rPr>
        <w:t>fait au corps féminin [et qui] porte la violence à un point d’intensité</w:t>
      </w:r>
      <w:r w:rsidR="00B10086">
        <w:rPr>
          <w:rFonts w:ascii="Garamond" w:hAnsi="Garamond" w:cs="Times New Roman"/>
          <w:sz w:val="24"/>
          <w:szCs w:val="24"/>
          <w:lang w:val="fr-CA"/>
        </w:rPr>
        <w:t xml:space="preserve"> sans précédent. […] </w:t>
      </w:r>
      <w:r w:rsidR="000B4FAC">
        <w:rPr>
          <w:rFonts w:ascii="Garamond" w:hAnsi="Garamond" w:cs="Times New Roman"/>
          <w:sz w:val="24"/>
          <w:szCs w:val="24"/>
          <w:lang w:val="fr-CA"/>
        </w:rPr>
        <w:t>on assassine, on viole, on déchire, on démembre, et c’est un véritable carnage</w:t>
      </w:r>
      <w:r w:rsidR="00120104">
        <w:rPr>
          <w:rFonts w:ascii="Garamond" w:hAnsi="Garamond" w:cs="Times New Roman"/>
          <w:sz w:val="24"/>
          <w:szCs w:val="24"/>
          <w:lang w:val="fr-CA"/>
        </w:rPr>
        <w:t xml:space="preserve">, un extraordinaire débordement de cruauté et de vulgarité » (2013 : 20). </w:t>
      </w:r>
      <w:r w:rsidR="00FD72CE">
        <w:rPr>
          <w:rFonts w:ascii="Garamond" w:hAnsi="Garamond" w:cs="Times New Roman"/>
          <w:sz w:val="24"/>
          <w:szCs w:val="24"/>
          <w:lang w:val="fr-CA"/>
        </w:rPr>
        <w:t>Ainsi, seule une violence extrême</w:t>
      </w:r>
      <w:r w:rsidR="00CB6C38">
        <w:rPr>
          <w:rFonts w:ascii="Garamond" w:hAnsi="Garamond" w:cs="Times New Roman"/>
          <w:sz w:val="24"/>
          <w:szCs w:val="24"/>
          <w:lang w:val="fr-CA"/>
        </w:rPr>
        <w:t>, par ses éclatements et ses débordements,</w:t>
      </w:r>
      <w:r w:rsidR="00FD72CE">
        <w:rPr>
          <w:rFonts w:ascii="Garamond" w:hAnsi="Garamond" w:cs="Times New Roman"/>
          <w:sz w:val="24"/>
          <w:szCs w:val="24"/>
          <w:lang w:val="fr-CA"/>
        </w:rPr>
        <w:t xml:space="preserve"> semble pouvoir venir à bout de l’inertie nationale. </w:t>
      </w:r>
      <w:r w:rsidR="00CB6C38">
        <w:rPr>
          <w:rFonts w:ascii="Garamond" w:hAnsi="Garamond" w:cs="Times New Roman"/>
          <w:sz w:val="24"/>
          <w:szCs w:val="24"/>
          <w:lang w:val="fr-CA"/>
        </w:rPr>
        <w:t xml:space="preserve">Cela semble correspondre </w:t>
      </w:r>
      <w:r w:rsidR="00D40B66">
        <w:rPr>
          <w:rFonts w:ascii="Garamond" w:hAnsi="Garamond" w:cs="Times New Roman"/>
          <w:sz w:val="24"/>
          <w:szCs w:val="24"/>
          <w:lang w:val="fr-CA"/>
        </w:rPr>
        <w:t>à l’exploration « des cauchemars » qui « </w:t>
      </w:r>
      <w:proofErr w:type="spellStart"/>
      <w:r w:rsidR="00D40B66">
        <w:rPr>
          <w:rFonts w:ascii="Garamond" w:hAnsi="Garamond" w:cs="Times New Roman"/>
          <w:sz w:val="24"/>
          <w:szCs w:val="24"/>
          <w:lang w:val="fr-CA"/>
        </w:rPr>
        <w:t>pourr</w:t>
      </w:r>
      <w:proofErr w:type="spellEnd"/>
      <w:r w:rsidR="00D40B66">
        <w:rPr>
          <w:rFonts w:ascii="Garamond" w:hAnsi="Garamond" w:cs="Times New Roman"/>
          <w:sz w:val="24"/>
          <w:szCs w:val="24"/>
          <w:lang w:val="fr-CA"/>
        </w:rPr>
        <w:t>[ai</w:t>
      </w:r>
      <w:r w:rsidR="00CB47E6">
        <w:rPr>
          <w:rFonts w:ascii="Garamond" w:hAnsi="Garamond" w:cs="Times New Roman"/>
          <w:sz w:val="24"/>
          <w:szCs w:val="24"/>
          <w:lang w:val="fr-CA"/>
        </w:rPr>
        <w:t>t</w:t>
      </w:r>
      <w:r w:rsidR="00D40B66">
        <w:rPr>
          <w:rFonts w:ascii="Garamond" w:hAnsi="Garamond" w:cs="Times New Roman"/>
          <w:sz w:val="24"/>
          <w:szCs w:val="24"/>
          <w:lang w:val="fr-CA"/>
        </w:rPr>
        <w:t>]</w:t>
      </w:r>
      <w:r w:rsidR="00CB47E6">
        <w:rPr>
          <w:rFonts w:ascii="Garamond" w:hAnsi="Garamond" w:cs="Times New Roman"/>
          <w:sz w:val="24"/>
          <w:szCs w:val="24"/>
          <w:lang w:val="fr-CA"/>
        </w:rPr>
        <w:t xml:space="preserve"> éventuellement permettre d’échapper à “</w:t>
      </w:r>
      <w:r w:rsidR="00EE2C4B">
        <w:rPr>
          <w:rFonts w:ascii="Garamond" w:hAnsi="Garamond" w:cs="Times New Roman"/>
          <w:sz w:val="24"/>
          <w:szCs w:val="24"/>
          <w:lang w:val="fr-CA"/>
        </w:rPr>
        <w:t>la condition québécoise</w:t>
      </w:r>
      <w:r w:rsidR="00CB47E6">
        <w:rPr>
          <w:rFonts w:ascii="Garamond" w:hAnsi="Garamond" w:cs="Times New Roman"/>
          <w:sz w:val="24"/>
          <w:szCs w:val="24"/>
          <w:lang w:val="fr-CA"/>
        </w:rPr>
        <w:t>”</w:t>
      </w:r>
      <w:r w:rsidR="00EE2C4B">
        <w:rPr>
          <w:rFonts w:ascii="Garamond" w:hAnsi="Garamond" w:cs="Times New Roman"/>
          <w:sz w:val="24"/>
          <w:szCs w:val="24"/>
          <w:lang w:val="fr-CA"/>
        </w:rPr>
        <w:t> » (2013 : 51) dont parle Rondeau</w:t>
      </w:r>
      <w:r w:rsidR="003F29B4">
        <w:rPr>
          <w:rFonts w:ascii="Garamond" w:hAnsi="Garamond" w:cs="Times New Roman"/>
          <w:sz w:val="24"/>
          <w:szCs w:val="24"/>
          <w:lang w:val="fr-CA"/>
        </w:rPr>
        <w:t xml:space="preserve">, mais force est de constater que cette entreprise </w:t>
      </w:r>
      <w:r w:rsidR="00943FAA">
        <w:rPr>
          <w:rFonts w:ascii="Garamond" w:hAnsi="Garamond" w:cs="Times New Roman"/>
          <w:sz w:val="24"/>
          <w:szCs w:val="24"/>
          <w:lang w:val="fr-CA"/>
        </w:rPr>
        <w:t>se fait aux dépens des femmes.</w:t>
      </w:r>
      <w:del w:id="2" w:author="Auteur">
        <w:r w:rsidR="00EE2C4B" w:rsidDel="003F29B4">
          <w:rPr>
            <w:rFonts w:ascii="Garamond" w:hAnsi="Garamond" w:cs="Times New Roman"/>
            <w:sz w:val="24"/>
            <w:szCs w:val="24"/>
            <w:lang w:val="fr-CA"/>
          </w:rPr>
          <w:delText xml:space="preserve"> </w:delText>
        </w:r>
      </w:del>
    </w:p>
    <w:p w14:paraId="70B15A2F" w14:textId="7C54DCEF" w:rsidR="00282226" w:rsidRPr="00384483" w:rsidRDefault="00282226" w:rsidP="00282226">
      <w:pPr>
        <w:spacing w:line="480" w:lineRule="auto"/>
        <w:ind w:firstLine="567"/>
        <w:jc w:val="center"/>
        <w:rPr>
          <w:rFonts w:ascii="Garamond" w:hAnsi="Garamond" w:cs="Times New Roman"/>
          <w:b/>
          <w:bCs/>
          <w:sz w:val="24"/>
          <w:szCs w:val="24"/>
          <w:lang w:val="fr-CA"/>
        </w:rPr>
      </w:pPr>
      <w:r w:rsidRPr="00384483">
        <w:rPr>
          <w:rFonts w:ascii="Garamond" w:hAnsi="Garamond" w:cs="Times New Roman"/>
          <w:b/>
          <w:bCs/>
          <w:sz w:val="24"/>
          <w:szCs w:val="24"/>
          <w:lang w:val="fr-CA"/>
        </w:rPr>
        <w:t>***</w:t>
      </w:r>
    </w:p>
    <w:p w14:paraId="31DE380F" w14:textId="14828227" w:rsidR="00282226" w:rsidRPr="002670F9" w:rsidRDefault="00282226" w:rsidP="00603610">
      <w:pPr>
        <w:spacing w:line="480" w:lineRule="auto"/>
        <w:jc w:val="both"/>
        <w:rPr>
          <w:rFonts w:ascii="Garamond" w:hAnsi="Garamond" w:cs="Times New Roman"/>
          <w:sz w:val="24"/>
          <w:szCs w:val="24"/>
          <w:lang w:val="fr-CA"/>
        </w:rPr>
      </w:pPr>
      <w:r w:rsidRPr="00384483">
        <w:rPr>
          <w:rFonts w:ascii="Garamond" w:hAnsi="Garamond" w:cs="Times New Roman"/>
          <w:sz w:val="24"/>
          <w:szCs w:val="24"/>
          <w:lang w:val="fr-CA"/>
        </w:rPr>
        <w:t xml:space="preserve">Il est manifeste que la figure du </w:t>
      </w:r>
      <w:r w:rsidRPr="00384483">
        <w:rPr>
          <w:rFonts w:ascii="Garamond" w:hAnsi="Garamond" w:cs="Times New Roman"/>
          <w:i/>
          <w:iCs/>
          <w:sz w:val="24"/>
          <w:szCs w:val="24"/>
          <w:lang w:val="fr-CA"/>
        </w:rPr>
        <w:t xml:space="preserve">white trash </w:t>
      </w:r>
      <w:r w:rsidRPr="00384483">
        <w:rPr>
          <w:rFonts w:ascii="Garamond" w:hAnsi="Garamond" w:cs="Times New Roman"/>
          <w:sz w:val="24"/>
          <w:szCs w:val="24"/>
          <w:lang w:val="fr-CA"/>
        </w:rPr>
        <w:t>permet de comprendre une certaine frange du discours nationaliste québécois</w:t>
      </w:r>
      <w:r w:rsidR="0091642A">
        <w:rPr>
          <w:rFonts w:ascii="Garamond" w:hAnsi="Garamond" w:cs="Times New Roman"/>
          <w:sz w:val="24"/>
          <w:szCs w:val="24"/>
          <w:lang w:val="fr-CA"/>
        </w:rPr>
        <w:t xml:space="preserve"> et sa rhétorique </w:t>
      </w:r>
      <w:proofErr w:type="spellStart"/>
      <w:r w:rsidR="0091642A">
        <w:rPr>
          <w:rFonts w:ascii="Garamond" w:hAnsi="Garamond" w:cs="Times New Roman"/>
          <w:sz w:val="24"/>
          <w:szCs w:val="24"/>
          <w:lang w:val="fr-CA"/>
        </w:rPr>
        <w:t>anti-coloniale</w:t>
      </w:r>
      <w:proofErr w:type="spellEnd"/>
      <w:r w:rsidRPr="00384483">
        <w:rPr>
          <w:rFonts w:ascii="Garamond" w:hAnsi="Garamond" w:cs="Times New Roman"/>
          <w:sz w:val="24"/>
          <w:szCs w:val="24"/>
          <w:lang w:val="fr-CA"/>
        </w:rPr>
        <w:t xml:space="preserve"> </w:t>
      </w:r>
      <w:r w:rsidR="008A3383">
        <w:rPr>
          <w:rFonts w:ascii="Garamond" w:hAnsi="Garamond" w:cs="Times New Roman"/>
          <w:sz w:val="24"/>
          <w:szCs w:val="24"/>
          <w:lang w:val="fr-CA"/>
        </w:rPr>
        <w:t>ainsi que</w:t>
      </w:r>
      <w:r w:rsidR="008A3383" w:rsidRPr="00384483">
        <w:rPr>
          <w:rFonts w:ascii="Garamond" w:hAnsi="Garamond" w:cs="Times New Roman"/>
          <w:sz w:val="24"/>
          <w:szCs w:val="24"/>
          <w:lang w:val="fr-CA"/>
        </w:rPr>
        <w:t xml:space="preserve"> </w:t>
      </w:r>
      <w:r w:rsidRPr="00384483">
        <w:rPr>
          <w:rFonts w:ascii="Garamond" w:hAnsi="Garamond" w:cs="Times New Roman"/>
          <w:sz w:val="24"/>
          <w:szCs w:val="24"/>
          <w:lang w:val="fr-CA"/>
        </w:rPr>
        <w:t xml:space="preserve">le déni du colonialisme qu’il perpétue. Le </w:t>
      </w:r>
      <w:r w:rsidRPr="00384483">
        <w:rPr>
          <w:rFonts w:ascii="Garamond" w:hAnsi="Garamond" w:cs="Times New Roman"/>
          <w:i/>
          <w:iCs/>
          <w:sz w:val="24"/>
          <w:szCs w:val="24"/>
          <w:lang w:val="fr-CA"/>
        </w:rPr>
        <w:t xml:space="preserve">white trash </w:t>
      </w:r>
      <w:r w:rsidRPr="00384483">
        <w:rPr>
          <w:rFonts w:ascii="Garamond" w:hAnsi="Garamond" w:cs="Times New Roman"/>
          <w:sz w:val="24"/>
          <w:szCs w:val="24"/>
          <w:lang w:val="fr-CA"/>
        </w:rPr>
        <w:t xml:space="preserve">peut être vu comme une catégorie imaginaire qui trouve toutefois son origine dans des faits historiques, comme le statut de </w:t>
      </w:r>
      <w:proofErr w:type="spellStart"/>
      <w:r w:rsidRPr="00384483">
        <w:rPr>
          <w:rFonts w:ascii="Garamond" w:hAnsi="Garamond" w:cs="Times New Roman"/>
          <w:sz w:val="24"/>
          <w:szCs w:val="24"/>
          <w:lang w:val="fr-CA"/>
        </w:rPr>
        <w:t>colonisé</w:t>
      </w:r>
      <w:r w:rsidR="00850F5D">
        <w:rPr>
          <w:rFonts w:ascii="Garamond" w:hAnsi="Garamond" w:cs="Times New Roman"/>
          <w:sz w:val="24"/>
          <w:szCs w:val="24"/>
          <w:lang w:val="fr-CA"/>
        </w:rPr>
        <w:t>·</w:t>
      </w:r>
      <w:r w:rsidRPr="00384483">
        <w:rPr>
          <w:rFonts w:ascii="Garamond" w:hAnsi="Garamond" w:cs="Times New Roman"/>
          <w:sz w:val="24"/>
          <w:szCs w:val="24"/>
          <w:lang w:val="fr-CA"/>
        </w:rPr>
        <w:t>e</w:t>
      </w:r>
      <w:proofErr w:type="spellEnd"/>
      <w:r w:rsidR="00D8331F">
        <w:rPr>
          <w:rFonts w:ascii="Garamond" w:hAnsi="Garamond" w:cs="Times New Roman"/>
          <w:sz w:val="24"/>
          <w:szCs w:val="24"/>
          <w:lang w:val="fr-CA"/>
        </w:rPr>
        <w:t xml:space="preserve"> </w:t>
      </w:r>
      <w:r w:rsidR="00ED7A12" w:rsidRPr="005D08C8">
        <w:rPr>
          <w:rFonts w:ascii="Times New Roman" w:hAnsi="Times New Roman" w:cs="Times New Roman"/>
          <w:sz w:val="24"/>
          <w:szCs w:val="24"/>
          <w:lang w:val="fr-CA"/>
        </w:rPr>
        <w:t>–</w:t>
      </w:r>
      <w:r w:rsidR="00563126">
        <w:rPr>
          <w:rFonts w:ascii="Times New Roman" w:hAnsi="Times New Roman" w:cs="Times New Roman"/>
          <w:sz w:val="24"/>
          <w:szCs w:val="24"/>
          <w:lang w:val="fr-CA"/>
        </w:rPr>
        <w:t xml:space="preserve"> </w:t>
      </w:r>
      <w:r w:rsidR="00D8331F">
        <w:rPr>
          <w:rFonts w:ascii="Garamond" w:hAnsi="Garamond" w:cs="Times New Roman"/>
          <w:sz w:val="24"/>
          <w:szCs w:val="24"/>
          <w:lang w:val="fr-CA"/>
        </w:rPr>
        <w:t xml:space="preserve">Alain </w:t>
      </w:r>
      <w:proofErr w:type="spellStart"/>
      <w:r w:rsidR="00D8331F">
        <w:rPr>
          <w:rFonts w:ascii="Garamond" w:hAnsi="Garamond" w:cs="Times New Roman"/>
          <w:sz w:val="24"/>
          <w:szCs w:val="24"/>
          <w:lang w:val="fr-CA"/>
        </w:rPr>
        <w:t>Deneault</w:t>
      </w:r>
      <w:proofErr w:type="spellEnd"/>
      <w:r w:rsidR="00D8331F">
        <w:rPr>
          <w:rFonts w:ascii="Garamond" w:hAnsi="Garamond" w:cs="Times New Roman"/>
          <w:sz w:val="24"/>
          <w:szCs w:val="24"/>
          <w:lang w:val="fr-CA"/>
        </w:rPr>
        <w:t xml:space="preserve"> dirait « colon » </w:t>
      </w:r>
      <w:r w:rsidR="00ED7A12" w:rsidRPr="005D08C8">
        <w:rPr>
          <w:rFonts w:ascii="Times New Roman" w:hAnsi="Times New Roman" w:cs="Times New Roman"/>
          <w:sz w:val="24"/>
          <w:szCs w:val="24"/>
          <w:lang w:val="fr-CA"/>
        </w:rPr>
        <w:t>–</w:t>
      </w:r>
      <w:r w:rsidRPr="00384483">
        <w:rPr>
          <w:rFonts w:ascii="Garamond" w:hAnsi="Garamond" w:cs="Times New Roman"/>
          <w:sz w:val="24"/>
          <w:szCs w:val="24"/>
          <w:lang w:val="fr-CA"/>
        </w:rPr>
        <w:t xml:space="preserve"> des Québécoises et des Québécois</w:t>
      </w:r>
      <w:r w:rsidR="00817A8E">
        <w:rPr>
          <w:rFonts w:ascii="Garamond" w:hAnsi="Garamond" w:cs="Times New Roman"/>
          <w:sz w:val="24"/>
          <w:szCs w:val="24"/>
          <w:lang w:val="fr-CA"/>
        </w:rPr>
        <w:t xml:space="preserve"> francophones</w:t>
      </w:r>
      <w:r w:rsidRPr="00384483">
        <w:rPr>
          <w:rFonts w:ascii="Garamond" w:hAnsi="Garamond" w:cs="Times New Roman"/>
          <w:sz w:val="24"/>
          <w:szCs w:val="24"/>
          <w:lang w:val="fr-CA"/>
        </w:rPr>
        <w:t xml:space="preserve">, qui a laissé de profonds sillages dans l’imaginaire collectif, et </w:t>
      </w:r>
      <w:r w:rsidR="006555AF">
        <w:rPr>
          <w:rFonts w:ascii="Garamond" w:hAnsi="Garamond" w:cs="Times New Roman"/>
          <w:sz w:val="24"/>
          <w:szCs w:val="24"/>
          <w:lang w:val="fr-CA"/>
        </w:rPr>
        <w:t>leur</w:t>
      </w:r>
      <w:r w:rsidRPr="00384483">
        <w:rPr>
          <w:rFonts w:ascii="Garamond" w:hAnsi="Garamond" w:cs="Times New Roman"/>
          <w:sz w:val="24"/>
          <w:szCs w:val="24"/>
          <w:lang w:val="fr-CA"/>
        </w:rPr>
        <w:t xml:space="preserve"> situation de pauvreté endémique et systématique qui a longtemps prévalu. Mais le </w:t>
      </w:r>
      <w:r w:rsidRPr="00384483">
        <w:rPr>
          <w:rFonts w:ascii="Garamond" w:hAnsi="Garamond" w:cs="Times New Roman"/>
          <w:i/>
          <w:iCs/>
          <w:sz w:val="24"/>
          <w:szCs w:val="24"/>
          <w:lang w:val="fr-CA"/>
        </w:rPr>
        <w:t xml:space="preserve">white trash </w:t>
      </w:r>
      <w:r w:rsidRPr="00384483">
        <w:rPr>
          <w:rFonts w:ascii="Garamond" w:hAnsi="Garamond" w:cs="Times New Roman"/>
          <w:sz w:val="24"/>
          <w:szCs w:val="24"/>
          <w:lang w:val="fr-CA"/>
        </w:rPr>
        <w:t xml:space="preserve">est le résultat d’une exacerbation et d’une extrapolation de ces traits, utilisés pour servir différentes idéologies : à une certaine époque, la société </w:t>
      </w:r>
      <w:proofErr w:type="spellStart"/>
      <w:r w:rsidRPr="00384483">
        <w:rPr>
          <w:rFonts w:ascii="Garamond" w:hAnsi="Garamond" w:cs="Times New Roman"/>
          <w:sz w:val="24"/>
          <w:szCs w:val="24"/>
          <w:lang w:val="fr-CA"/>
        </w:rPr>
        <w:t>anglo</w:t>
      </w:r>
      <w:proofErr w:type="spellEnd"/>
      <w:r w:rsidRPr="00384483">
        <w:rPr>
          <w:rFonts w:ascii="Garamond" w:hAnsi="Garamond" w:cs="Times New Roman"/>
          <w:sz w:val="24"/>
          <w:szCs w:val="24"/>
          <w:lang w:val="fr-CA"/>
        </w:rPr>
        <w:t xml:space="preserve">-dominante s’en est emparé pour naturaliser la pauvreté des francophones, et des nationalistes québécois s’en sont servi pour prouver </w:t>
      </w:r>
      <w:r w:rsidR="005E144B">
        <w:rPr>
          <w:rFonts w:ascii="Garamond" w:hAnsi="Garamond" w:cs="Times New Roman"/>
          <w:sz w:val="24"/>
          <w:szCs w:val="24"/>
          <w:lang w:val="fr-CA"/>
        </w:rPr>
        <w:t xml:space="preserve">qu’ils se </w:t>
      </w:r>
      <w:r w:rsidR="005E144B">
        <w:rPr>
          <w:rFonts w:ascii="Garamond" w:hAnsi="Garamond" w:cs="Times New Roman"/>
          <w:sz w:val="24"/>
          <w:szCs w:val="24"/>
          <w:lang w:val="fr-CA"/>
        </w:rPr>
        <w:lastRenderedPageBreak/>
        <w:t>trouvaient</w:t>
      </w:r>
      <w:r w:rsidRPr="00384483">
        <w:rPr>
          <w:rFonts w:ascii="Garamond" w:hAnsi="Garamond" w:cs="Times New Roman"/>
          <w:sz w:val="24"/>
          <w:szCs w:val="24"/>
          <w:lang w:val="fr-CA"/>
        </w:rPr>
        <w:t xml:space="preserve"> tout au bas de la hiérarchie, et que </w:t>
      </w:r>
      <w:r w:rsidRPr="00384483">
        <w:rPr>
          <w:rFonts w:ascii="Garamond" w:hAnsi="Garamond" w:cs="Times New Roman"/>
          <w:i/>
          <w:iCs/>
          <w:sz w:val="24"/>
          <w:szCs w:val="24"/>
          <w:lang w:val="fr-CA"/>
        </w:rPr>
        <w:t xml:space="preserve">white trash </w:t>
      </w:r>
      <w:r w:rsidRPr="00384483">
        <w:rPr>
          <w:rFonts w:ascii="Garamond" w:hAnsi="Garamond" w:cs="Times New Roman"/>
          <w:sz w:val="24"/>
          <w:szCs w:val="24"/>
          <w:lang w:val="fr-CA"/>
        </w:rPr>
        <w:t xml:space="preserve">serait un synonyme du </w:t>
      </w:r>
      <w:r w:rsidR="00DB5AF4">
        <w:rPr>
          <w:rFonts w:ascii="Garamond" w:hAnsi="Garamond" w:cs="Times New Roman"/>
          <w:sz w:val="24"/>
          <w:szCs w:val="24"/>
          <w:lang w:val="fr-CA"/>
        </w:rPr>
        <w:t>mot en « n »</w:t>
      </w:r>
      <w:r w:rsidRPr="00384483">
        <w:rPr>
          <w:rFonts w:ascii="Garamond" w:hAnsi="Garamond" w:cs="Times New Roman"/>
          <w:sz w:val="24"/>
          <w:szCs w:val="24"/>
          <w:lang w:val="fr-CA"/>
        </w:rPr>
        <w:t xml:space="preserve">, démontrant ainsi que nous vivons dans une société à race unique, celle des pauvres. Dans cette veine, le </w:t>
      </w:r>
      <w:r w:rsidRPr="00384483">
        <w:rPr>
          <w:rFonts w:ascii="Garamond" w:hAnsi="Garamond" w:cs="Times New Roman"/>
          <w:i/>
          <w:iCs/>
          <w:sz w:val="24"/>
          <w:szCs w:val="24"/>
          <w:lang w:val="fr-CA"/>
        </w:rPr>
        <w:t xml:space="preserve">white trash </w:t>
      </w:r>
      <w:r w:rsidRPr="00384483">
        <w:rPr>
          <w:rFonts w:ascii="Garamond" w:hAnsi="Garamond" w:cs="Times New Roman"/>
          <w:sz w:val="24"/>
          <w:szCs w:val="24"/>
          <w:lang w:val="fr-CA"/>
        </w:rPr>
        <w:t xml:space="preserve">québécois est sans pays et sans possibilité d’améliorer sa condition au sein du Canada. Approcher la société québécoise et </w:t>
      </w:r>
      <w:r w:rsidR="00E6788C">
        <w:rPr>
          <w:rFonts w:ascii="Garamond" w:hAnsi="Garamond" w:cs="Times New Roman"/>
          <w:sz w:val="24"/>
          <w:szCs w:val="24"/>
          <w:lang w:val="fr-CA"/>
        </w:rPr>
        <w:t>sa littérature</w:t>
      </w:r>
      <w:r w:rsidRPr="00384483">
        <w:rPr>
          <w:rFonts w:ascii="Garamond" w:hAnsi="Garamond" w:cs="Times New Roman"/>
          <w:sz w:val="24"/>
          <w:szCs w:val="24"/>
          <w:lang w:val="fr-CA"/>
        </w:rPr>
        <w:t xml:space="preserve"> à travers le prisme du </w:t>
      </w:r>
      <w:r w:rsidRPr="00384483">
        <w:rPr>
          <w:rFonts w:ascii="Garamond" w:hAnsi="Garamond" w:cs="Times New Roman"/>
          <w:i/>
          <w:iCs/>
          <w:sz w:val="24"/>
          <w:szCs w:val="24"/>
          <w:lang w:val="fr-CA"/>
        </w:rPr>
        <w:t xml:space="preserve">white trash </w:t>
      </w:r>
      <w:r w:rsidRPr="00384483">
        <w:rPr>
          <w:rFonts w:ascii="Garamond" w:hAnsi="Garamond" w:cs="Times New Roman"/>
          <w:sz w:val="24"/>
          <w:szCs w:val="24"/>
          <w:lang w:val="fr-CA"/>
        </w:rPr>
        <w:t xml:space="preserve">permet non seulement d’aborder l’appropriation du discours racial, mais aussi le racisme et le sexisme qui traversent le récit national québécois, sans toutefois nier que les Québécoises et les Québécois ont </w:t>
      </w:r>
      <w:r w:rsidR="00E6788C">
        <w:rPr>
          <w:rFonts w:ascii="Garamond" w:hAnsi="Garamond" w:cs="Times New Roman"/>
          <w:sz w:val="24"/>
          <w:szCs w:val="24"/>
          <w:lang w:val="fr-CA"/>
        </w:rPr>
        <w:t>iels</w:t>
      </w:r>
      <w:r w:rsidRPr="00384483">
        <w:rPr>
          <w:rFonts w:ascii="Garamond" w:hAnsi="Garamond" w:cs="Times New Roman"/>
          <w:sz w:val="24"/>
          <w:szCs w:val="24"/>
          <w:lang w:val="fr-CA"/>
        </w:rPr>
        <w:t xml:space="preserve">-mêmes été </w:t>
      </w:r>
      <w:proofErr w:type="spellStart"/>
      <w:r w:rsidRPr="00384483">
        <w:rPr>
          <w:rFonts w:ascii="Garamond" w:hAnsi="Garamond" w:cs="Times New Roman"/>
          <w:sz w:val="24"/>
          <w:szCs w:val="24"/>
          <w:lang w:val="fr-CA"/>
        </w:rPr>
        <w:t>minorisé</w:t>
      </w:r>
      <w:r w:rsidR="00AF4CEC">
        <w:rPr>
          <w:rFonts w:ascii="Garamond" w:hAnsi="Garamond" w:cs="Times New Roman"/>
          <w:sz w:val="24"/>
          <w:szCs w:val="24"/>
          <w:lang w:val="fr-CA"/>
        </w:rPr>
        <w:t>·</w:t>
      </w:r>
      <w:r w:rsidR="00647553">
        <w:rPr>
          <w:rFonts w:ascii="Garamond" w:hAnsi="Garamond" w:cs="Times New Roman"/>
          <w:sz w:val="24"/>
          <w:szCs w:val="24"/>
          <w:lang w:val="fr-CA"/>
        </w:rPr>
        <w:t>e</w:t>
      </w:r>
      <w:r w:rsidR="00AF4CEC">
        <w:rPr>
          <w:rFonts w:ascii="Garamond" w:hAnsi="Garamond" w:cs="Times New Roman"/>
          <w:sz w:val="24"/>
          <w:szCs w:val="24"/>
          <w:lang w:val="fr-CA"/>
        </w:rPr>
        <w:t>·</w:t>
      </w:r>
      <w:r w:rsidRPr="00384483">
        <w:rPr>
          <w:rFonts w:ascii="Garamond" w:hAnsi="Garamond" w:cs="Times New Roman"/>
          <w:sz w:val="24"/>
          <w:szCs w:val="24"/>
          <w:lang w:val="fr-CA"/>
        </w:rPr>
        <w:t>s</w:t>
      </w:r>
      <w:proofErr w:type="spellEnd"/>
      <w:r w:rsidRPr="00384483">
        <w:rPr>
          <w:rFonts w:ascii="Garamond" w:hAnsi="Garamond" w:cs="Times New Roman"/>
          <w:sz w:val="24"/>
          <w:szCs w:val="24"/>
          <w:lang w:val="fr-CA"/>
        </w:rPr>
        <w:t xml:space="preserve"> par le colonialisme dans le passé. Il est à parier que le </w:t>
      </w:r>
      <w:r w:rsidRPr="00384483">
        <w:rPr>
          <w:rFonts w:ascii="Garamond" w:hAnsi="Garamond" w:cs="Times New Roman"/>
          <w:i/>
          <w:iCs/>
          <w:sz w:val="24"/>
          <w:szCs w:val="24"/>
          <w:lang w:val="fr-CA"/>
        </w:rPr>
        <w:t xml:space="preserve">white trash </w:t>
      </w:r>
      <w:r w:rsidRPr="00384483">
        <w:rPr>
          <w:rFonts w:ascii="Garamond" w:hAnsi="Garamond" w:cs="Times New Roman"/>
          <w:sz w:val="24"/>
          <w:szCs w:val="24"/>
          <w:lang w:val="fr-CA"/>
        </w:rPr>
        <w:t>refait surface dans des moments de crise, alors que l’identité québécoise francophone blanche est particulièrement fragilisée.</w:t>
      </w:r>
      <w:r w:rsidR="00DE2849">
        <w:rPr>
          <w:rFonts w:ascii="Garamond" w:hAnsi="Garamond" w:cs="Times New Roman"/>
          <w:sz w:val="24"/>
          <w:szCs w:val="24"/>
          <w:lang w:val="fr-CA"/>
        </w:rPr>
        <w:t xml:space="preserve"> </w:t>
      </w:r>
      <w:r w:rsidR="00A1209C">
        <w:rPr>
          <w:rFonts w:ascii="Garamond" w:hAnsi="Garamond" w:cs="Times New Roman"/>
          <w:sz w:val="24"/>
          <w:szCs w:val="24"/>
          <w:lang w:val="fr-CA"/>
        </w:rPr>
        <w:t>Le</w:t>
      </w:r>
      <w:r w:rsidR="00D0625D">
        <w:rPr>
          <w:rFonts w:ascii="Garamond" w:hAnsi="Garamond" w:cs="Times New Roman"/>
          <w:sz w:val="24"/>
          <w:szCs w:val="24"/>
          <w:lang w:val="fr-CA"/>
        </w:rPr>
        <w:t xml:space="preserve"> </w:t>
      </w:r>
      <w:r w:rsidR="00D0625D">
        <w:rPr>
          <w:rFonts w:ascii="Garamond" w:hAnsi="Garamond" w:cs="Times New Roman"/>
          <w:i/>
          <w:iCs/>
          <w:sz w:val="24"/>
          <w:szCs w:val="24"/>
          <w:lang w:val="fr-CA"/>
        </w:rPr>
        <w:t xml:space="preserve">white trash </w:t>
      </w:r>
      <w:r w:rsidR="002670F9">
        <w:rPr>
          <w:rFonts w:ascii="Garamond" w:hAnsi="Garamond" w:cs="Times New Roman"/>
          <w:sz w:val="24"/>
          <w:szCs w:val="24"/>
          <w:lang w:val="fr-CA"/>
        </w:rPr>
        <w:t>est un sujet émergent</w:t>
      </w:r>
      <w:r w:rsidR="00A1209C">
        <w:rPr>
          <w:rFonts w:ascii="Garamond" w:hAnsi="Garamond" w:cs="Times New Roman"/>
          <w:sz w:val="24"/>
          <w:szCs w:val="24"/>
          <w:lang w:val="fr-CA"/>
        </w:rPr>
        <w:t xml:space="preserve"> et très prometteur en études québécoise</w:t>
      </w:r>
      <w:r w:rsidR="008C7E84">
        <w:rPr>
          <w:rFonts w:ascii="Garamond" w:hAnsi="Garamond" w:cs="Times New Roman"/>
          <w:sz w:val="24"/>
          <w:szCs w:val="24"/>
          <w:lang w:val="fr-CA"/>
        </w:rPr>
        <w:t xml:space="preserve">s, </w:t>
      </w:r>
      <w:r w:rsidR="0056737A">
        <w:rPr>
          <w:rFonts w:ascii="Garamond" w:hAnsi="Garamond" w:cs="Times New Roman"/>
          <w:sz w:val="24"/>
          <w:szCs w:val="24"/>
          <w:lang w:val="fr-CA"/>
        </w:rPr>
        <w:t>tant en</w:t>
      </w:r>
      <w:r w:rsidR="00B854BE">
        <w:rPr>
          <w:rFonts w:ascii="Garamond" w:hAnsi="Garamond" w:cs="Times New Roman"/>
          <w:sz w:val="24"/>
          <w:szCs w:val="24"/>
          <w:lang w:val="fr-CA"/>
        </w:rPr>
        <w:t xml:space="preserve"> </w:t>
      </w:r>
      <w:r w:rsidR="00073248">
        <w:rPr>
          <w:rFonts w:ascii="Garamond" w:hAnsi="Garamond" w:cs="Times New Roman"/>
          <w:sz w:val="24"/>
          <w:szCs w:val="24"/>
          <w:lang w:val="fr-CA"/>
        </w:rPr>
        <w:t xml:space="preserve">histoire, </w:t>
      </w:r>
      <w:r w:rsidR="0056737A">
        <w:rPr>
          <w:rFonts w:ascii="Garamond" w:hAnsi="Garamond" w:cs="Times New Roman"/>
          <w:sz w:val="24"/>
          <w:szCs w:val="24"/>
          <w:lang w:val="fr-CA"/>
        </w:rPr>
        <w:t xml:space="preserve">en </w:t>
      </w:r>
      <w:r w:rsidR="00B854BE">
        <w:rPr>
          <w:rFonts w:ascii="Garamond" w:hAnsi="Garamond" w:cs="Times New Roman"/>
          <w:sz w:val="24"/>
          <w:szCs w:val="24"/>
          <w:lang w:val="fr-CA"/>
        </w:rPr>
        <w:t xml:space="preserve">sociologie ou </w:t>
      </w:r>
      <w:r w:rsidR="0056737A">
        <w:rPr>
          <w:rFonts w:ascii="Garamond" w:hAnsi="Garamond" w:cs="Times New Roman"/>
          <w:sz w:val="24"/>
          <w:szCs w:val="24"/>
          <w:lang w:val="fr-CA"/>
        </w:rPr>
        <w:t xml:space="preserve">en </w:t>
      </w:r>
      <w:r w:rsidR="00B854BE">
        <w:rPr>
          <w:rFonts w:ascii="Garamond" w:hAnsi="Garamond" w:cs="Times New Roman"/>
          <w:sz w:val="24"/>
          <w:szCs w:val="24"/>
          <w:lang w:val="fr-CA"/>
        </w:rPr>
        <w:t xml:space="preserve">sciences politiques, mais aussi </w:t>
      </w:r>
      <w:r w:rsidR="0056737A">
        <w:rPr>
          <w:rFonts w:ascii="Garamond" w:hAnsi="Garamond" w:cs="Times New Roman"/>
          <w:sz w:val="24"/>
          <w:szCs w:val="24"/>
          <w:lang w:val="fr-CA"/>
        </w:rPr>
        <w:t>en études littéraires</w:t>
      </w:r>
      <w:r w:rsidR="00B854BE">
        <w:rPr>
          <w:rFonts w:ascii="Garamond" w:hAnsi="Garamond" w:cs="Times New Roman"/>
          <w:sz w:val="24"/>
          <w:szCs w:val="24"/>
          <w:lang w:val="fr-CA"/>
        </w:rPr>
        <w:t xml:space="preserve">, </w:t>
      </w:r>
      <w:r w:rsidR="00094499">
        <w:rPr>
          <w:rFonts w:ascii="Garamond" w:hAnsi="Garamond" w:cs="Times New Roman"/>
          <w:sz w:val="24"/>
          <w:szCs w:val="24"/>
          <w:lang w:val="fr-CA"/>
        </w:rPr>
        <w:t>car il s’agit là d</w:t>
      </w:r>
      <w:r w:rsidR="000F1319">
        <w:rPr>
          <w:rFonts w:ascii="Garamond" w:hAnsi="Garamond" w:cs="Times New Roman"/>
          <w:sz w:val="24"/>
          <w:szCs w:val="24"/>
          <w:lang w:val="fr-CA"/>
        </w:rPr>
        <w:t>’un pan de notre histoire littéraire qui n’a pas encore été exploré</w:t>
      </w:r>
      <w:r w:rsidR="002923E1">
        <w:rPr>
          <w:rFonts w:ascii="Garamond" w:hAnsi="Garamond" w:cs="Times New Roman"/>
          <w:sz w:val="24"/>
          <w:szCs w:val="24"/>
          <w:lang w:val="fr-CA"/>
        </w:rPr>
        <w:t>.</w:t>
      </w:r>
      <w:ins w:id="3" w:author="Auteur">
        <w:r w:rsidR="002923E1">
          <w:rPr>
            <w:rFonts w:ascii="Garamond" w:hAnsi="Garamond" w:cs="Times New Roman"/>
            <w:sz w:val="24"/>
            <w:szCs w:val="24"/>
            <w:lang w:val="fr-CA"/>
          </w:rPr>
          <w:t xml:space="preserve"> </w:t>
        </w:r>
      </w:ins>
    </w:p>
    <w:p w14:paraId="183BCD49" w14:textId="77777777" w:rsidR="002357F4" w:rsidRDefault="002357F4" w:rsidP="002357F4">
      <w:pPr>
        <w:spacing w:line="480" w:lineRule="auto"/>
        <w:ind w:firstLine="851"/>
        <w:jc w:val="both"/>
        <w:rPr>
          <w:rFonts w:ascii="Garamond" w:hAnsi="Garamond" w:cs="Times New Roman"/>
          <w:sz w:val="24"/>
          <w:szCs w:val="24"/>
          <w:lang w:val="fr-CA"/>
        </w:rPr>
      </w:pPr>
    </w:p>
    <w:p w14:paraId="1CD94782" w14:textId="78ECBAA7" w:rsidR="0023239E" w:rsidRDefault="0023239E" w:rsidP="0023239E">
      <w:pPr>
        <w:spacing w:line="480" w:lineRule="auto"/>
        <w:jc w:val="both"/>
        <w:rPr>
          <w:rFonts w:ascii="Garamond" w:hAnsi="Garamond" w:cs="Times New Roman"/>
          <w:b/>
          <w:bCs/>
          <w:sz w:val="24"/>
          <w:szCs w:val="24"/>
          <w:lang w:val="fr-CA"/>
        </w:rPr>
      </w:pPr>
      <w:r>
        <w:rPr>
          <w:rFonts w:ascii="Garamond" w:hAnsi="Garamond" w:cs="Times New Roman"/>
          <w:b/>
          <w:bCs/>
          <w:sz w:val="24"/>
          <w:szCs w:val="24"/>
          <w:lang w:val="fr-CA"/>
        </w:rPr>
        <w:t>Références bibliographiques</w:t>
      </w:r>
    </w:p>
    <w:p w14:paraId="405CE83E" w14:textId="7FB10A7A" w:rsidR="00090700" w:rsidRPr="003C628F" w:rsidRDefault="00090700" w:rsidP="00CA0FF9">
      <w:pPr>
        <w:spacing w:line="240" w:lineRule="auto"/>
        <w:jc w:val="both"/>
        <w:rPr>
          <w:rFonts w:ascii="Garamond" w:hAnsi="Garamond" w:cs="Times New Roman"/>
          <w:sz w:val="24"/>
          <w:szCs w:val="24"/>
          <w:lang w:val="fr-CA"/>
        </w:rPr>
      </w:pPr>
      <w:r>
        <w:rPr>
          <w:rFonts w:ascii="Garamond" w:hAnsi="Garamond" w:cs="Times New Roman"/>
          <w:sz w:val="24"/>
          <w:szCs w:val="24"/>
          <w:lang w:val="fr-CA"/>
        </w:rPr>
        <w:t xml:space="preserve">Bakhtine, M. 1982. </w:t>
      </w:r>
      <w:r w:rsidR="00BA4466">
        <w:rPr>
          <w:rFonts w:ascii="Garamond" w:hAnsi="Garamond" w:cs="Times New Roman"/>
          <w:i/>
          <w:iCs/>
          <w:sz w:val="24"/>
          <w:szCs w:val="24"/>
          <w:lang w:val="fr-CA"/>
        </w:rPr>
        <w:t xml:space="preserve">L’œuvre de François Rabelais et la culture populaire </w:t>
      </w:r>
      <w:r w:rsidR="003C628F">
        <w:rPr>
          <w:rFonts w:ascii="Garamond" w:hAnsi="Garamond" w:cs="Times New Roman"/>
          <w:i/>
          <w:iCs/>
          <w:sz w:val="24"/>
          <w:szCs w:val="24"/>
          <w:lang w:val="fr-CA"/>
        </w:rPr>
        <w:t>au Moyen Âge et sous la renaissance</w:t>
      </w:r>
      <w:r w:rsidR="003C628F">
        <w:rPr>
          <w:rFonts w:ascii="Garamond" w:hAnsi="Garamond" w:cs="Times New Roman"/>
          <w:sz w:val="24"/>
          <w:szCs w:val="24"/>
          <w:lang w:val="fr-CA"/>
        </w:rPr>
        <w:t>. Paris : Gallimard.</w:t>
      </w:r>
    </w:p>
    <w:p w14:paraId="41780E02" w14:textId="46442C1B" w:rsidR="002F6073" w:rsidRDefault="002F6073" w:rsidP="00CA0FF9">
      <w:pPr>
        <w:spacing w:line="240" w:lineRule="auto"/>
        <w:jc w:val="both"/>
        <w:rPr>
          <w:rFonts w:ascii="Garamond" w:hAnsi="Garamond" w:cs="Times New Roman"/>
          <w:sz w:val="24"/>
          <w:szCs w:val="24"/>
          <w:lang w:val="fr-CA"/>
        </w:rPr>
      </w:pPr>
      <w:r>
        <w:rPr>
          <w:rFonts w:ascii="Garamond" w:hAnsi="Garamond" w:cs="Times New Roman"/>
          <w:sz w:val="24"/>
          <w:szCs w:val="24"/>
          <w:lang w:val="fr-CA"/>
        </w:rPr>
        <w:t xml:space="preserve">Beaulieu, V.-L. </w:t>
      </w:r>
      <w:r w:rsidR="00AF0653">
        <w:rPr>
          <w:rFonts w:ascii="Garamond" w:hAnsi="Garamond" w:cs="Times New Roman"/>
          <w:sz w:val="24"/>
          <w:szCs w:val="24"/>
          <w:lang w:val="fr-CA"/>
        </w:rPr>
        <w:t xml:space="preserve">1995 [1972]. </w:t>
      </w:r>
      <w:r w:rsidR="00AF0653">
        <w:rPr>
          <w:rFonts w:ascii="Garamond" w:hAnsi="Garamond" w:cs="Times New Roman"/>
          <w:i/>
          <w:iCs/>
          <w:sz w:val="24"/>
          <w:szCs w:val="24"/>
          <w:lang w:val="fr-CA"/>
        </w:rPr>
        <w:t>Un rêve québécois</w:t>
      </w:r>
      <w:r w:rsidR="00AF0653">
        <w:rPr>
          <w:rFonts w:ascii="Garamond" w:hAnsi="Garamond" w:cs="Times New Roman"/>
          <w:sz w:val="24"/>
          <w:szCs w:val="24"/>
          <w:lang w:val="fr-CA"/>
        </w:rPr>
        <w:t xml:space="preserve">. </w:t>
      </w:r>
      <w:r w:rsidR="0077213D">
        <w:rPr>
          <w:rFonts w:ascii="Garamond" w:hAnsi="Garamond" w:cs="Times New Roman"/>
          <w:sz w:val="24"/>
          <w:szCs w:val="24"/>
          <w:lang w:val="fr-CA"/>
        </w:rPr>
        <w:t xml:space="preserve">Trois-Pistoles : Éditions Trois-Pistoles. </w:t>
      </w:r>
    </w:p>
    <w:p w14:paraId="7A82D483" w14:textId="1B6B4A60" w:rsidR="0003432C" w:rsidRPr="00E4308A" w:rsidRDefault="0003432C" w:rsidP="00CA0FF9">
      <w:pPr>
        <w:spacing w:line="240" w:lineRule="auto"/>
        <w:jc w:val="both"/>
        <w:rPr>
          <w:rFonts w:ascii="Garamond" w:hAnsi="Garamond" w:cs="Times New Roman"/>
          <w:sz w:val="24"/>
          <w:szCs w:val="24"/>
        </w:rPr>
      </w:pPr>
      <w:r>
        <w:rPr>
          <w:rFonts w:ascii="Garamond" w:hAnsi="Garamond" w:cs="Times New Roman"/>
          <w:sz w:val="24"/>
          <w:szCs w:val="24"/>
          <w:lang w:val="fr-CA"/>
        </w:rPr>
        <w:t xml:space="preserve">Beaulieu, V.-L. 2008. </w:t>
      </w:r>
      <w:r>
        <w:rPr>
          <w:rFonts w:ascii="Garamond" w:hAnsi="Garamond" w:cs="Times New Roman"/>
          <w:i/>
          <w:iCs/>
          <w:sz w:val="24"/>
          <w:szCs w:val="24"/>
          <w:lang w:val="fr-CA"/>
        </w:rPr>
        <w:t xml:space="preserve">La </w:t>
      </w:r>
      <w:r w:rsidR="005A61F0">
        <w:rPr>
          <w:rFonts w:ascii="Garamond" w:hAnsi="Garamond" w:cs="Times New Roman"/>
          <w:i/>
          <w:iCs/>
          <w:sz w:val="24"/>
          <w:szCs w:val="24"/>
          <w:lang w:val="fr-CA"/>
        </w:rPr>
        <w:t>G</w:t>
      </w:r>
      <w:r>
        <w:rPr>
          <w:rFonts w:ascii="Garamond" w:hAnsi="Garamond" w:cs="Times New Roman"/>
          <w:i/>
          <w:iCs/>
          <w:sz w:val="24"/>
          <w:szCs w:val="24"/>
          <w:lang w:val="fr-CA"/>
        </w:rPr>
        <w:t xml:space="preserve">rande </w:t>
      </w:r>
      <w:r w:rsidR="005A61F0">
        <w:rPr>
          <w:rFonts w:ascii="Garamond" w:hAnsi="Garamond" w:cs="Times New Roman"/>
          <w:i/>
          <w:iCs/>
          <w:sz w:val="24"/>
          <w:szCs w:val="24"/>
          <w:lang w:val="fr-CA"/>
        </w:rPr>
        <w:t>T</w:t>
      </w:r>
      <w:r>
        <w:rPr>
          <w:rFonts w:ascii="Garamond" w:hAnsi="Garamond" w:cs="Times New Roman"/>
          <w:i/>
          <w:iCs/>
          <w:sz w:val="24"/>
          <w:szCs w:val="24"/>
          <w:lang w:val="fr-CA"/>
        </w:rPr>
        <w:t>ribu</w:t>
      </w:r>
      <w:r w:rsidR="005A61F0">
        <w:rPr>
          <w:rFonts w:ascii="Garamond" w:hAnsi="Garamond" w:cs="Times New Roman"/>
          <w:i/>
          <w:iCs/>
          <w:sz w:val="24"/>
          <w:szCs w:val="24"/>
          <w:lang w:val="fr-CA"/>
        </w:rPr>
        <w:t> : c’est la faute à Papineau</w:t>
      </w:r>
      <w:r w:rsidR="005A61F0">
        <w:rPr>
          <w:rFonts w:ascii="Garamond" w:hAnsi="Garamond" w:cs="Times New Roman"/>
          <w:sz w:val="24"/>
          <w:szCs w:val="24"/>
          <w:lang w:val="fr-CA"/>
        </w:rPr>
        <w:t xml:space="preserve">. </w:t>
      </w:r>
      <w:proofErr w:type="gramStart"/>
      <w:r w:rsidR="005A61F0" w:rsidRPr="00E4308A">
        <w:rPr>
          <w:rFonts w:ascii="Garamond" w:hAnsi="Garamond" w:cs="Times New Roman"/>
          <w:sz w:val="24"/>
          <w:szCs w:val="24"/>
        </w:rPr>
        <w:t>Montréal :</w:t>
      </w:r>
      <w:proofErr w:type="gramEnd"/>
      <w:r w:rsidR="005A61F0" w:rsidRPr="00E4308A">
        <w:rPr>
          <w:rFonts w:ascii="Garamond" w:hAnsi="Garamond" w:cs="Times New Roman"/>
          <w:sz w:val="24"/>
          <w:szCs w:val="24"/>
        </w:rPr>
        <w:t xml:space="preserve"> Éditions du </w:t>
      </w:r>
      <w:proofErr w:type="spellStart"/>
      <w:r w:rsidR="005A61F0" w:rsidRPr="00E4308A">
        <w:rPr>
          <w:rFonts w:ascii="Garamond" w:hAnsi="Garamond" w:cs="Times New Roman"/>
          <w:sz w:val="24"/>
          <w:szCs w:val="24"/>
        </w:rPr>
        <w:t>Boréal</w:t>
      </w:r>
      <w:proofErr w:type="spellEnd"/>
      <w:r w:rsidR="005A61F0" w:rsidRPr="00E4308A">
        <w:rPr>
          <w:rFonts w:ascii="Garamond" w:hAnsi="Garamond" w:cs="Times New Roman"/>
          <w:sz w:val="24"/>
          <w:szCs w:val="24"/>
        </w:rPr>
        <w:t>.</w:t>
      </w:r>
    </w:p>
    <w:p w14:paraId="7E10FAF8" w14:textId="58B55870" w:rsidR="006F1FC2" w:rsidRDefault="006F1FC2" w:rsidP="00CA0FF9">
      <w:pPr>
        <w:spacing w:line="240" w:lineRule="auto"/>
        <w:jc w:val="both"/>
        <w:rPr>
          <w:rFonts w:ascii="Garamond" w:hAnsi="Garamond" w:cs="Times New Roman"/>
          <w:sz w:val="24"/>
          <w:szCs w:val="24"/>
        </w:rPr>
      </w:pPr>
      <w:r w:rsidRPr="00940D17">
        <w:rPr>
          <w:rFonts w:ascii="Garamond" w:hAnsi="Garamond" w:cs="Times New Roman"/>
          <w:sz w:val="24"/>
          <w:szCs w:val="24"/>
        </w:rPr>
        <w:t xml:space="preserve">Brown, C. F. </w:t>
      </w:r>
      <w:r w:rsidR="00940D17" w:rsidRPr="00940D17">
        <w:rPr>
          <w:rFonts w:ascii="Garamond" w:hAnsi="Garamond" w:cs="Times New Roman"/>
          <w:sz w:val="24"/>
          <w:szCs w:val="24"/>
        </w:rPr>
        <w:t xml:space="preserve">2012. </w:t>
      </w:r>
      <w:r w:rsidR="00940D17" w:rsidRPr="00940D17">
        <w:rPr>
          <w:rFonts w:ascii="Garamond" w:hAnsi="Garamond" w:cs="Times New Roman"/>
          <w:i/>
          <w:iCs/>
          <w:sz w:val="24"/>
          <w:szCs w:val="24"/>
        </w:rPr>
        <w:t>People-a</w:t>
      </w:r>
      <w:r w:rsidR="00940D17">
        <w:rPr>
          <w:rFonts w:ascii="Garamond" w:hAnsi="Garamond" w:cs="Times New Roman"/>
          <w:i/>
          <w:iCs/>
          <w:sz w:val="24"/>
          <w:szCs w:val="24"/>
        </w:rPr>
        <w:t>s-Garbage: A Metaphor We Live By</w:t>
      </w:r>
      <w:r w:rsidR="00940D17">
        <w:rPr>
          <w:rFonts w:ascii="Garamond" w:hAnsi="Garamond" w:cs="Times New Roman"/>
          <w:sz w:val="24"/>
          <w:szCs w:val="24"/>
        </w:rPr>
        <w:t xml:space="preserve">. </w:t>
      </w:r>
      <w:proofErr w:type="spellStart"/>
      <w:proofErr w:type="gramStart"/>
      <w:r w:rsidR="00940D17">
        <w:rPr>
          <w:rFonts w:ascii="Garamond" w:hAnsi="Garamond" w:cs="Times New Roman"/>
          <w:sz w:val="24"/>
          <w:szCs w:val="24"/>
        </w:rPr>
        <w:t>Saarbr</w:t>
      </w:r>
      <w:r w:rsidR="00F848C2">
        <w:rPr>
          <w:rFonts w:ascii="Garamond" w:hAnsi="Garamond" w:cs="Times New Roman"/>
          <w:sz w:val="24"/>
          <w:szCs w:val="24"/>
        </w:rPr>
        <w:t>ü</w:t>
      </w:r>
      <w:r w:rsidR="00940D17">
        <w:rPr>
          <w:rFonts w:ascii="Garamond" w:hAnsi="Garamond" w:cs="Times New Roman"/>
          <w:sz w:val="24"/>
          <w:szCs w:val="24"/>
        </w:rPr>
        <w:t>cken</w:t>
      </w:r>
      <w:proofErr w:type="spellEnd"/>
      <w:r w:rsidR="00E7621D">
        <w:rPr>
          <w:rFonts w:ascii="Garamond" w:hAnsi="Garamond" w:cs="Times New Roman"/>
          <w:sz w:val="24"/>
          <w:szCs w:val="24"/>
        </w:rPr>
        <w:t xml:space="preserve"> </w:t>
      </w:r>
      <w:r w:rsidR="00940D17">
        <w:rPr>
          <w:rFonts w:ascii="Garamond" w:hAnsi="Garamond" w:cs="Times New Roman"/>
          <w:sz w:val="24"/>
          <w:szCs w:val="24"/>
        </w:rPr>
        <w:t>:</w:t>
      </w:r>
      <w:proofErr w:type="gramEnd"/>
      <w:r w:rsidR="00940D17">
        <w:rPr>
          <w:rFonts w:ascii="Garamond" w:hAnsi="Garamond" w:cs="Times New Roman"/>
          <w:sz w:val="24"/>
          <w:szCs w:val="24"/>
        </w:rPr>
        <w:t xml:space="preserve"> </w:t>
      </w:r>
      <w:r w:rsidR="00F848C2">
        <w:rPr>
          <w:rFonts w:ascii="Garamond" w:hAnsi="Garamond" w:cs="Times New Roman"/>
          <w:sz w:val="24"/>
          <w:szCs w:val="24"/>
        </w:rPr>
        <w:t>Lambert Academic Publishing.</w:t>
      </w:r>
    </w:p>
    <w:p w14:paraId="400E9488" w14:textId="0C46B23B" w:rsidR="00E93B39" w:rsidRPr="00F81BF0" w:rsidRDefault="00E93B39" w:rsidP="00CA0FF9">
      <w:pPr>
        <w:spacing w:line="240" w:lineRule="auto"/>
        <w:jc w:val="both"/>
        <w:rPr>
          <w:rFonts w:ascii="Garamond" w:hAnsi="Garamond" w:cs="Times New Roman"/>
          <w:sz w:val="24"/>
          <w:szCs w:val="24"/>
        </w:rPr>
      </w:pPr>
      <w:proofErr w:type="spellStart"/>
      <w:r w:rsidRPr="00430DBB">
        <w:rPr>
          <w:rFonts w:ascii="Garamond" w:hAnsi="Garamond" w:cs="Times New Roman"/>
          <w:sz w:val="24"/>
          <w:szCs w:val="24"/>
          <w:lang w:val="en-US"/>
        </w:rPr>
        <w:t>Burelle</w:t>
      </w:r>
      <w:proofErr w:type="spellEnd"/>
      <w:r w:rsidRPr="00430DBB">
        <w:rPr>
          <w:rFonts w:ascii="Garamond" w:hAnsi="Garamond" w:cs="Times New Roman"/>
          <w:sz w:val="24"/>
          <w:szCs w:val="24"/>
          <w:lang w:val="en-US"/>
        </w:rPr>
        <w:t xml:space="preserve">, J. 2019. </w:t>
      </w:r>
      <w:r w:rsidRPr="00F81BF0">
        <w:rPr>
          <w:rFonts w:ascii="Garamond" w:hAnsi="Garamond" w:cs="Times New Roman"/>
          <w:i/>
          <w:iCs/>
          <w:sz w:val="24"/>
          <w:szCs w:val="24"/>
        </w:rPr>
        <w:t>Encounters on Contested Lands</w:t>
      </w:r>
      <w:r w:rsidR="00F81BF0" w:rsidRPr="00F81BF0">
        <w:rPr>
          <w:rFonts w:ascii="Garamond" w:hAnsi="Garamond" w:cs="Times New Roman"/>
          <w:i/>
          <w:iCs/>
          <w:sz w:val="24"/>
          <w:szCs w:val="24"/>
        </w:rPr>
        <w:t>. I</w:t>
      </w:r>
      <w:r w:rsidR="00F81BF0">
        <w:rPr>
          <w:rFonts w:ascii="Garamond" w:hAnsi="Garamond" w:cs="Times New Roman"/>
          <w:i/>
          <w:iCs/>
          <w:sz w:val="24"/>
          <w:szCs w:val="24"/>
        </w:rPr>
        <w:t>ndigenous Performances of Sovereignty and Nationhood in Québec</w:t>
      </w:r>
      <w:r w:rsidR="00F81BF0">
        <w:rPr>
          <w:rFonts w:ascii="Garamond" w:hAnsi="Garamond" w:cs="Times New Roman"/>
          <w:sz w:val="24"/>
          <w:szCs w:val="24"/>
        </w:rPr>
        <w:t xml:space="preserve">. </w:t>
      </w:r>
      <w:r w:rsidR="00C6263A">
        <w:rPr>
          <w:rFonts w:ascii="Garamond" w:hAnsi="Garamond" w:cs="Times New Roman"/>
          <w:sz w:val="24"/>
          <w:szCs w:val="24"/>
        </w:rPr>
        <w:t>Evanston (Illinois</w:t>
      </w:r>
      <w:proofErr w:type="gramStart"/>
      <w:r w:rsidR="00C6263A">
        <w:rPr>
          <w:rFonts w:ascii="Garamond" w:hAnsi="Garamond" w:cs="Times New Roman"/>
          <w:sz w:val="24"/>
          <w:szCs w:val="24"/>
        </w:rPr>
        <w:t>) :</w:t>
      </w:r>
      <w:proofErr w:type="gramEnd"/>
      <w:r w:rsidR="00C6263A">
        <w:rPr>
          <w:rFonts w:ascii="Garamond" w:hAnsi="Garamond" w:cs="Times New Roman"/>
          <w:sz w:val="24"/>
          <w:szCs w:val="24"/>
        </w:rPr>
        <w:t xml:space="preserve"> Northwestern University Press.</w:t>
      </w:r>
    </w:p>
    <w:p w14:paraId="0EE07005" w14:textId="57D618CF" w:rsidR="00BE38B8" w:rsidRPr="00EA56A0" w:rsidRDefault="00BE38B8" w:rsidP="00CA0FF9">
      <w:pPr>
        <w:spacing w:line="240" w:lineRule="auto"/>
        <w:jc w:val="both"/>
        <w:rPr>
          <w:rFonts w:ascii="Garamond" w:hAnsi="Garamond" w:cs="Times New Roman"/>
          <w:sz w:val="24"/>
          <w:szCs w:val="24"/>
        </w:rPr>
      </w:pPr>
      <w:r w:rsidRPr="00430DBB">
        <w:rPr>
          <w:rFonts w:ascii="Garamond" w:hAnsi="Garamond" w:cs="Times New Roman"/>
          <w:sz w:val="24"/>
          <w:szCs w:val="24"/>
          <w:lang w:val="en-US"/>
        </w:rPr>
        <w:t xml:space="preserve">Cornellier, B. 2017. </w:t>
      </w:r>
      <w:r>
        <w:rPr>
          <w:rFonts w:ascii="Garamond" w:hAnsi="Garamond" w:cs="Times New Roman"/>
          <w:sz w:val="24"/>
          <w:szCs w:val="24"/>
        </w:rPr>
        <w:t xml:space="preserve">« The Struggle of Others: Pierre Vallières, </w:t>
      </w:r>
      <w:r w:rsidR="008E5054">
        <w:rPr>
          <w:rFonts w:ascii="Garamond" w:hAnsi="Garamond" w:cs="Times New Roman"/>
          <w:sz w:val="24"/>
          <w:szCs w:val="24"/>
        </w:rPr>
        <w:t>Quebecois Settler Nationalism, and the N-Word Today</w:t>
      </w:r>
      <w:r>
        <w:rPr>
          <w:rFonts w:ascii="Garamond" w:hAnsi="Garamond" w:cs="Times New Roman"/>
          <w:sz w:val="24"/>
          <w:szCs w:val="24"/>
        </w:rPr>
        <w:t> »</w:t>
      </w:r>
      <w:r w:rsidR="00484DDE">
        <w:rPr>
          <w:rFonts w:ascii="Garamond" w:hAnsi="Garamond" w:cs="Times New Roman"/>
          <w:sz w:val="24"/>
          <w:szCs w:val="24"/>
        </w:rPr>
        <w:t>.</w:t>
      </w:r>
      <w:r w:rsidR="008E5054">
        <w:rPr>
          <w:rFonts w:ascii="Garamond" w:hAnsi="Garamond" w:cs="Times New Roman"/>
          <w:sz w:val="24"/>
          <w:szCs w:val="24"/>
        </w:rPr>
        <w:t xml:space="preserve"> </w:t>
      </w:r>
      <w:r w:rsidR="00F1649A">
        <w:rPr>
          <w:rFonts w:ascii="Garamond" w:hAnsi="Garamond" w:cs="Times New Roman"/>
          <w:i/>
          <w:iCs/>
          <w:sz w:val="24"/>
          <w:szCs w:val="24"/>
        </w:rPr>
        <w:t>Discourse: Journal of Theoretical Studies in Media and Culture</w:t>
      </w:r>
      <w:r w:rsidR="006B2EC0">
        <w:rPr>
          <w:rFonts w:ascii="Garamond" w:hAnsi="Garamond" w:cs="Times New Roman"/>
          <w:sz w:val="24"/>
          <w:szCs w:val="24"/>
        </w:rPr>
        <w:t xml:space="preserve"> 39 (1</w:t>
      </w:r>
      <w:proofErr w:type="gramStart"/>
      <w:r w:rsidR="006B2EC0">
        <w:rPr>
          <w:rFonts w:ascii="Garamond" w:hAnsi="Garamond" w:cs="Times New Roman"/>
          <w:sz w:val="24"/>
          <w:szCs w:val="24"/>
        </w:rPr>
        <w:t>)</w:t>
      </w:r>
      <w:r w:rsidR="00E93B39">
        <w:rPr>
          <w:rFonts w:ascii="Garamond" w:hAnsi="Garamond" w:cs="Times New Roman"/>
          <w:sz w:val="24"/>
          <w:szCs w:val="24"/>
        </w:rPr>
        <w:t xml:space="preserve"> :</w:t>
      </w:r>
      <w:proofErr w:type="gramEnd"/>
      <w:r w:rsidR="00E93B39">
        <w:rPr>
          <w:rFonts w:ascii="Garamond" w:hAnsi="Garamond" w:cs="Times New Roman"/>
          <w:sz w:val="24"/>
          <w:szCs w:val="24"/>
        </w:rPr>
        <w:t xml:space="preserve"> p. 31-66.</w:t>
      </w:r>
      <w:r w:rsidR="00893D65">
        <w:rPr>
          <w:rFonts w:ascii="Garamond" w:hAnsi="Garamond" w:cs="Times New Roman"/>
          <w:sz w:val="24"/>
          <w:szCs w:val="24"/>
        </w:rPr>
        <w:t xml:space="preserve"> </w:t>
      </w:r>
      <w:proofErr w:type="gramStart"/>
      <w:r w:rsidR="00893D65">
        <w:rPr>
          <w:rFonts w:ascii="Garamond" w:hAnsi="Garamond" w:cs="Times New Roman"/>
          <w:sz w:val="24"/>
          <w:szCs w:val="24"/>
        </w:rPr>
        <w:t>DOI :</w:t>
      </w:r>
      <w:proofErr w:type="gramEnd"/>
      <w:r w:rsidR="00893D65">
        <w:rPr>
          <w:rFonts w:ascii="Garamond" w:hAnsi="Garamond" w:cs="Times New Roman"/>
          <w:sz w:val="24"/>
          <w:szCs w:val="24"/>
        </w:rPr>
        <w:t xml:space="preserve"> </w:t>
      </w:r>
      <w:r w:rsidR="00893D65" w:rsidRPr="00EA56A0">
        <w:rPr>
          <w:rFonts w:ascii="Garamond" w:hAnsi="Garamond" w:cs="Helvetica"/>
          <w:color w:val="3A3A3A"/>
          <w:sz w:val="24"/>
          <w:szCs w:val="24"/>
          <w:shd w:val="clear" w:color="auto" w:fill="F3F3F3"/>
        </w:rPr>
        <w:t>10.13110/discourse.39.1.0031</w:t>
      </w:r>
      <w:r w:rsidR="00FF73AC">
        <w:rPr>
          <w:rFonts w:ascii="Garamond" w:hAnsi="Garamond" w:cs="Helvetica"/>
          <w:color w:val="3A3A3A"/>
          <w:sz w:val="24"/>
          <w:szCs w:val="24"/>
          <w:shd w:val="clear" w:color="auto" w:fill="F3F3F3"/>
        </w:rPr>
        <w:t>.</w:t>
      </w:r>
    </w:p>
    <w:p w14:paraId="2ABC0EF9" w14:textId="11D8D2A8" w:rsidR="00E0380B" w:rsidRPr="00E549C3" w:rsidRDefault="00E0380B" w:rsidP="00CA0FF9">
      <w:pPr>
        <w:spacing w:line="240" w:lineRule="auto"/>
        <w:jc w:val="both"/>
        <w:rPr>
          <w:rFonts w:ascii="Garamond" w:hAnsi="Garamond" w:cs="Times New Roman"/>
          <w:sz w:val="24"/>
          <w:szCs w:val="24"/>
        </w:rPr>
      </w:pPr>
      <w:r>
        <w:rPr>
          <w:rFonts w:ascii="Garamond" w:hAnsi="Garamond" w:cs="Times New Roman"/>
          <w:sz w:val="24"/>
          <w:szCs w:val="24"/>
        </w:rPr>
        <w:t xml:space="preserve">Crosley-Corcoran, </w:t>
      </w:r>
      <w:r w:rsidR="00636441">
        <w:rPr>
          <w:rFonts w:ascii="Garamond" w:hAnsi="Garamond" w:cs="Times New Roman"/>
          <w:sz w:val="24"/>
          <w:szCs w:val="24"/>
        </w:rPr>
        <w:t>G. 2014. « </w:t>
      </w:r>
      <w:r w:rsidR="00270E48">
        <w:rPr>
          <w:rFonts w:ascii="Garamond" w:hAnsi="Garamond" w:cs="Times New Roman"/>
          <w:sz w:val="24"/>
          <w:szCs w:val="24"/>
        </w:rPr>
        <w:t xml:space="preserve">Explaining White Privilege to </w:t>
      </w:r>
      <w:r w:rsidR="00D269FB">
        <w:rPr>
          <w:rFonts w:ascii="Garamond" w:hAnsi="Garamond" w:cs="Times New Roman"/>
          <w:sz w:val="24"/>
          <w:szCs w:val="24"/>
        </w:rPr>
        <w:t>a Broke White Person</w:t>
      </w:r>
      <w:r w:rsidR="00636441">
        <w:rPr>
          <w:rFonts w:ascii="Garamond" w:hAnsi="Garamond" w:cs="Times New Roman"/>
          <w:sz w:val="24"/>
          <w:szCs w:val="24"/>
        </w:rPr>
        <w:t> »</w:t>
      </w:r>
      <w:r w:rsidR="00D269FB">
        <w:rPr>
          <w:rFonts w:ascii="Garamond" w:hAnsi="Garamond" w:cs="Times New Roman"/>
          <w:sz w:val="24"/>
          <w:szCs w:val="24"/>
        </w:rPr>
        <w:t xml:space="preserve">. </w:t>
      </w:r>
      <w:r w:rsidR="00D269FB">
        <w:rPr>
          <w:rFonts w:ascii="Garamond" w:hAnsi="Garamond" w:cs="Times New Roman"/>
          <w:i/>
          <w:iCs/>
          <w:sz w:val="24"/>
          <w:szCs w:val="24"/>
        </w:rPr>
        <w:t xml:space="preserve">Huffington </w:t>
      </w:r>
      <w:proofErr w:type="gramStart"/>
      <w:r w:rsidR="00D269FB">
        <w:rPr>
          <w:rFonts w:ascii="Garamond" w:hAnsi="Garamond" w:cs="Times New Roman"/>
          <w:i/>
          <w:iCs/>
          <w:sz w:val="24"/>
          <w:szCs w:val="24"/>
        </w:rPr>
        <w:t>Post</w:t>
      </w:r>
      <w:r w:rsidR="00E549C3">
        <w:rPr>
          <w:rFonts w:ascii="Garamond" w:hAnsi="Garamond" w:cs="Times New Roman"/>
          <w:sz w:val="24"/>
          <w:szCs w:val="24"/>
        </w:rPr>
        <w:t xml:space="preserve"> :</w:t>
      </w:r>
      <w:proofErr w:type="gramEnd"/>
      <w:r w:rsidR="00E549C3">
        <w:rPr>
          <w:rFonts w:ascii="Garamond" w:hAnsi="Garamond" w:cs="Times New Roman"/>
          <w:sz w:val="24"/>
          <w:szCs w:val="24"/>
        </w:rPr>
        <w:t xml:space="preserve"> </w:t>
      </w:r>
      <w:proofErr w:type="spellStart"/>
      <w:r w:rsidR="00E549C3">
        <w:rPr>
          <w:rFonts w:ascii="Garamond" w:hAnsi="Garamond" w:cs="Times New Roman"/>
          <w:sz w:val="24"/>
          <w:szCs w:val="24"/>
        </w:rPr>
        <w:t>en</w:t>
      </w:r>
      <w:proofErr w:type="spellEnd"/>
      <w:r w:rsidR="00E549C3">
        <w:rPr>
          <w:rFonts w:ascii="Garamond" w:hAnsi="Garamond" w:cs="Times New Roman"/>
          <w:sz w:val="24"/>
          <w:szCs w:val="24"/>
        </w:rPr>
        <w:t xml:space="preserve"> </w:t>
      </w:r>
      <w:proofErr w:type="spellStart"/>
      <w:r w:rsidR="00E549C3">
        <w:rPr>
          <w:rFonts w:ascii="Garamond" w:hAnsi="Garamond" w:cs="Times New Roman"/>
          <w:sz w:val="24"/>
          <w:szCs w:val="24"/>
        </w:rPr>
        <w:t>ligne</w:t>
      </w:r>
      <w:proofErr w:type="spellEnd"/>
      <w:r w:rsidR="00E549C3">
        <w:rPr>
          <w:rFonts w:ascii="Garamond" w:hAnsi="Garamond" w:cs="Times New Roman"/>
          <w:sz w:val="24"/>
          <w:szCs w:val="24"/>
        </w:rPr>
        <w:t>.</w:t>
      </w:r>
      <w:r w:rsidR="00E549C3" w:rsidRPr="00E549C3">
        <w:rPr>
          <w:rFonts w:ascii="Garamond" w:hAnsi="Garamond" w:cs="Times New Roman"/>
          <w:sz w:val="24"/>
          <w:szCs w:val="24"/>
        </w:rPr>
        <w:t xml:space="preserve"> </w:t>
      </w:r>
      <w:hyperlink r:id="rId7" w:history="1">
        <w:r w:rsidR="00E549C3" w:rsidRPr="00D2418F">
          <w:rPr>
            <w:rStyle w:val="Lienhypertexte"/>
            <w:rFonts w:ascii="Garamond" w:hAnsi="Garamond"/>
            <w:sz w:val="24"/>
            <w:szCs w:val="24"/>
          </w:rPr>
          <w:t xml:space="preserve">Explaining White Privilege </w:t>
        </w:r>
        <w:proofErr w:type="gramStart"/>
        <w:r w:rsidR="00E549C3" w:rsidRPr="00D2418F">
          <w:rPr>
            <w:rStyle w:val="Lienhypertexte"/>
            <w:rFonts w:ascii="Garamond" w:hAnsi="Garamond"/>
            <w:sz w:val="24"/>
            <w:szCs w:val="24"/>
          </w:rPr>
          <w:t>To</w:t>
        </w:r>
        <w:proofErr w:type="gramEnd"/>
        <w:r w:rsidR="00E549C3" w:rsidRPr="00D2418F">
          <w:rPr>
            <w:rStyle w:val="Lienhypertexte"/>
            <w:rFonts w:ascii="Garamond" w:hAnsi="Garamond"/>
            <w:sz w:val="24"/>
            <w:szCs w:val="24"/>
          </w:rPr>
          <w:t xml:space="preserve"> A Broke White Person | HuffPost</w:t>
        </w:r>
      </w:hyperlink>
      <w:r w:rsidR="00C5245D">
        <w:rPr>
          <w:rFonts w:ascii="Garamond" w:hAnsi="Garamond"/>
          <w:sz w:val="24"/>
          <w:szCs w:val="24"/>
        </w:rPr>
        <w:t xml:space="preserve"> (</w:t>
      </w:r>
      <w:proofErr w:type="spellStart"/>
      <w:r w:rsidR="00C5245D">
        <w:rPr>
          <w:rFonts w:ascii="Garamond" w:hAnsi="Garamond"/>
          <w:sz w:val="24"/>
          <w:szCs w:val="24"/>
        </w:rPr>
        <w:t>consulté</w:t>
      </w:r>
      <w:proofErr w:type="spellEnd"/>
      <w:r w:rsidR="00C5245D">
        <w:rPr>
          <w:rFonts w:ascii="Garamond" w:hAnsi="Garamond"/>
          <w:sz w:val="24"/>
          <w:szCs w:val="24"/>
        </w:rPr>
        <w:t xml:space="preserve"> le 4 </w:t>
      </w:r>
      <w:proofErr w:type="spellStart"/>
      <w:r w:rsidR="00C5245D">
        <w:rPr>
          <w:rFonts w:ascii="Garamond" w:hAnsi="Garamond"/>
          <w:sz w:val="24"/>
          <w:szCs w:val="24"/>
        </w:rPr>
        <w:t>juin</w:t>
      </w:r>
      <w:proofErr w:type="spellEnd"/>
      <w:r w:rsidR="00C5245D">
        <w:rPr>
          <w:rFonts w:ascii="Garamond" w:hAnsi="Garamond"/>
          <w:sz w:val="24"/>
          <w:szCs w:val="24"/>
        </w:rPr>
        <w:t xml:space="preserve"> 2021).</w:t>
      </w:r>
    </w:p>
    <w:p w14:paraId="74015A87" w14:textId="2FF3BC2B" w:rsidR="001D4651" w:rsidRPr="00511FA6" w:rsidRDefault="001D4651" w:rsidP="00CA0FF9">
      <w:pPr>
        <w:spacing w:line="240" w:lineRule="auto"/>
        <w:jc w:val="both"/>
        <w:rPr>
          <w:rFonts w:ascii="Garamond" w:hAnsi="Garamond" w:cs="Times New Roman"/>
          <w:sz w:val="24"/>
          <w:szCs w:val="24"/>
        </w:rPr>
      </w:pPr>
      <w:proofErr w:type="spellStart"/>
      <w:r w:rsidRPr="00D2418F">
        <w:rPr>
          <w:rFonts w:ascii="Garamond" w:hAnsi="Garamond" w:cs="Times New Roman"/>
          <w:sz w:val="24"/>
          <w:szCs w:val="24"/>
        </w:rPr>
        <w:t>Deneault</w:t>
      </w:r>
      <w:proofErr w:type="spellEnd"/>
      <w:r w:rsidRPr="00D2418F">
        <w:rPr>
          <w:rFonts w:ascii="Garamond" w:hAnsi="Garamond" w:cs="Times New Roman"/>
          <w:sz w:val="24"/>
          <w:szCs w:val="24"/>
        </w:rPr>
        <w:t xml:space="preserve">, A. 2020. </w:t>
      </w:r>
      <w:proofErr w:type="spellStart"/>
      <w:r w:rsidRPr="00D2418F">
        <w:rPr>
          <w:rFonts w:ascii="Garamond" w:hAnsi="Garamond" w:cs="Times New Roman"/>
          <w:i/>
          <w:iCs/>
          <w:sz w:val="24"/>
          <w:szCs w:val="24"/>
        </w:rPr>
        <w:t>Bande</w:t>
      </w:r>
      <w:proofErr w:type="spellEnd"/>
      <w:r w:rsidRPr="00D2418F">
        <w:rPr>
          <w:rFonts w:ascii="Garamond" w:hAnsi="Garamond" w:cs="Times New Roman"/>
          <w:i/>
          <w:iCs/>
          <w:sz w:val="24"/>
          <w:szCs w:val="24"/>
        </w:rPr>
        <w:t xml:space="preserve"> de colons. </w:t>
      </w:r>
      <w:r>
        <w:rPr>
          <w:rFonts w:ascii="Garamond" w:hAnsi="Garamond" w:cs="Times New Roman"/>
          <w:i/>
          <w:iCs/>
          <w:sz w:val="24"/>
          <w:szCs w:val="24"/>
          <w:lang w:val="fr-CA"/>
        </w:rPr>
        <w:t>Une mauvaise conscience de classe</w:t>
      </w:r>
      <w:r>
        <w:rPr>
          <w:rFonts w:ascii="Garamond" w:hAnsi="Garamond" w:cs="Times New Roman"/>
          <w:sz w:val="24"/>
          <w:szCs w:val="24"/>
          <w:lang w:val="fr-CA"/>
        </w:rPr>
        <w:t xml:space="preserve">. </w:t>
      </w:r>
      <w:proofErr w:type="gramStart"/>
      <w:r w:rsidR="00F414CB" w:rsidRPr="00511FA6">
        <w:rPr>
          <w:rFonts w:ascii="Garamond" w:hAnsi="Garamond" w:cs="Times New Roman"/>
          <w:sz w:val="24"/>
          <w:szCs w:val="24"/>
        </w:rPr>
        <w:t>Montréal :</w:t>
      </w:r>
      <w:proofErr w:type="gramEnd"/>
      <w:r w:rsidR="00F414CB" w:rsidRPr="00511FA6">
        <w:rPr>
          <w:rFonts w:ascii="Garamond" w:hAnsi="Garamond" w:cs="Times New Roman"/>
          <w:sz w:val="24"/>
          <w:szCs w:val="24"/>
        </w:rPr>
        <w:t xml:space="preserve"> Lux </w:t>
      </w:r>
      <w:proofErr w:type="spellStart"/>
      <w:r w:rsidR="00F414CB" w:rsidRPr="00511FA6">
        <w:rPr>
          <w:rFonts w:ascii="Garamond" w:hAnsi="Garamond" w:cs="Times New Roman"/>
          <w:sz w:val="24"/>
          <w:szCs w:val="24"/>
        </w:rPr>
        <w:t>Éditeur</w:t>
      </w:r>
      <w:proofErr w:type="spellEnd"/>
      <w:r w:rsidR="00F414CB" w:rsidRPr="00511FA6">
        <w:rPr>
          <w:rFonts w:ascii="Garamond" w:hAnsi="Garamond" w:cs="Times New Roman"/>
          <w:sz w:val="24"/>
          <w:szCs w:val="24"/>
        </w:rPr>
        <w:t>.</w:t>
      </w:r>
    </w:p>
    <w:p w14:paraId="28948756" w14:textId="534F4189" w:rsidR="0023239E" w:rsidRDefault="00831B3A" w:rsidP="00CA0FF9">
      <w:pPr>
        <w:spacing w:line="240" w:lineRule="auto"/>
        <w:jc w:val="both"/>
        <w:rPr>
          <w:rFonts w:ascii="Garamond" w:hAnsi="Garamond" w:cs="Times New Roman"/>
          <w:sz w:val="24"/>
          <w:szCs w:val="24"/>
          <w:lang w:val="fr-CA"/>
        </w:rPr>
      </w:pPr>
      <w:r w:rsidRPr="001D61A3">
        <w:rPr>
          <w:rFonts w:ascii="Garamond" w:hAnsi="Garamond" w:cs="Times New Roman"/>
          <w:sz w:val="24"/>
          <w:szCs w:val="24"/>
        </w:rPr>
        <w:t xml:space="preserve">Isenberg, N. </w:t>
      </w:r>
      <w:r w:rsidR="00CA0FF9" w:rsidRPr="001D61A3">
        <w:rPr>
          <w:rFonts w:ascii="Garamond" w:hAnsi="Garamond" w:cs="Times New Roman"/>
          <w:sz w:val="24"/>
          <w:szCs w:val="24"/>
        </w:rPr>
        <w:t xml:space="preserve">2017. </w:t>
      </w:r>
      <w:r w:rsidR="00CA0FF9" w:rsidRPr="00CA0FF9">
        <w:rPr>
          <w:rFonts w:ascii="Garamond" w:hAnsi="Garamond" w:cs="Times New Roman"/>
          <w:i/>
          <w:iCs/>
          <w:sz w:val="24"/>
          <w:szCs w:val="24"/>
        </w:rPr>
        <w:t>White Trash. The 400-Year U</w:t>
      </w:r>
      <w:r w:rsidR="00CA0FF9">
        <w:rPr>
          <w:rFonts w:ascii="Garamond" w:hAnsi="Garamond" w:cs="Times New Roman"/>
          <w:i/>
          <w:iCs/>
          <w:sz w:val="24"/>
          <w:szCs w:val="24"/>
        </w:rPr>
        <w:t>ntold History of Class in America</w:t>
      </w:r>
      <w:r w:rsidR="00CA0FF9">
        <w:rPr>
          <w:rFonts w:ascii="Garamond" w:hAnsi="Garamond" w:cs="Times New Roman"/>
          <w:sz w:val="24"/>
          <w:szCs w:val="24"/>
        </w:rPr>
        <w:t xml:space="preserve">. </w:t>
      </w:r>
      <w:r w:rsidR="00CA0FF9" w:rsidRPr="00E4308A">
        <w:rPr>
          <w:rFonts w:ascii="Garamond" w:hAnsi="Garamond" w:cs="Times New Roman"/>
          <w:sz w:val="24"/>
          <w:szCs w:val="24"/>
          <w:lang w:val="fr-CA"/>
        </w:rPr>
        <w:t>New York : Penguin Books.</w:t>
      </w:r>
    </w:p>
    <w:p w14:paraId="229210F8" w14:textId="37CBAF92" w:rsidR="00412482" w:rsidRPr="00D419D0" w:rsidRDefault="00412482" w:rsidP="00CA0FF9">
      <w:pPr>
        <w:spacing w:line="240" w:lineRule="auto"/>
        <w:jc w:val="both"/>
        <w:rPr>
          <w:rFonts w:ascii="Garamond" w:hAnsi="Garamond" w:cs="Times New Roman"/>
          <w:sz w:val="24"/>
          <w:szCs w:val="24"/>
          <w:lang w:val="fr-CA"/>
        </w:rPr>
      </w:pPr>
      <w:r>
        <w:rPr>
          <w:rFonts w:ascii="Garamond" w:hAnsi="Garamond" w:cs="Times New Roman"/>
          <w:sz w:val="24"/>
          <w:szCs w:val="24"/>
          <w:lang w:val="fr-CA"/>
        </w:rPr>
        <w:lastRenderedPageBreak/>
        <w:t xml:space="preserve">Lamoureux, D. </w:t>
      </w:r>
      <w:r w:rsidR="00D419D0">
        <w:rPr>
          <w:rFonts w:ascii="Garamond" w:hAnsi="Garamond" w:cs="Times New Roman"/>
          <w:sz w:val="24"/>
          <w:szCs w:val="24"/>
          <w:lang w:val="fr-CA"/>
        </w:rPr>
        <w:t xml:space="preserve">2001. </w:t>
      </w:r>
      <w:r w:rsidR="00D419D0">
        <w:rPr>
          <w:rFonts w:ascii="Garamond" w:hAnsi="Garamond" w:cs="Times New Roman"/>
          <w:i/>
          <w:iCs/>
          <w:sz w:val="24"/>
          <w:szCs w:val="24"/>
          <w:lang w:val="fr-CA"/>
        </w:rPr>
        <w:t>L’Amère Patrie. Féminisme et nationalisme dans le Québec contemporain</w:t>
      </w:r>
      <w:r w:rsidR="00D419D0">
        <w:rPr>
          <w:rFonts w:ascii="Garamond" w:hAnsi="Garamond" w:cs="Times New Roman"/>
          <w:sz w:val="24"/>
          <w:szCs w:val="24"/>
          <w:lang w:val="fr-CA"/>
        </w:rPr>
        <w:t xml:space="preserve">. Montréal : </w:t>
      </w:r>
      <w:r w:rsidR="00674B3A">
        <w:rPr>
          <w:rFonts w:ascii="Garamond" w:hAnsi="Garamond" w:cs="Times New Roman"/>
          <w:sz w:val="24"/>
          <w:szCs w:val="24"/>
          <w:lang w:val="fr-CA"/>
        </w:rPr>
        <w:t xml:space="preserve">les Éditions du remue-ménage. </w:t>
      </w:r>
    </w:p>
    <w:p w14:paraId="795AF591" w14:textId="25AFC324" w:rsidR="00C738D8" w:rsidRDefault="00C738D8" w:rsidP="00CA0FF9">
      <w:pPr>
        <w:spacing w:line="240" w:lineRule="auto"/>
        <w:jc w:val="both"/>
        <w:rPr>
          <w:rFonts w:ascii="Garamond" w:hAnsi="Garamond" w:cs="Times New Roman"/>
          <w:sz w:val="24"/>
          <w:szCs w:val="24"/>
          <w:lang w:val="fr-CA"/>
        </w:rPr>
      </w:pPr>
      <w:r>
        <w:rPr>
          <w:rFonts w:ascii="Garamond" w:hAnsi="Garamond" w:cs="Times New Roman"/>
          <w:sz w:val="24"/>
          <w:szCs w:val="24"/>
          <w:lang w:val="fr-CA"/>
        </w:rPr>
        <w:t>Lussier, A. et K. Rosso</w:t>
      </w:r>
      <w:r w:rsidR="00824BB2">
        <w:rPr>
          <w:rFonts w:ascii="Garamond" w:hAnsi="Garamond" w:cs="Times New Roman"/>
          <w:sz w:val="24"/>
          <w:szCs w:val="24"/>
          <w:lang w:val="fr-CA"/>
        </w:rPr>
        <w:t>. 2013. « Introduction</w:t>
      </w:r>
      <w:r w:rsidR="00673AD0">
        <w:rPr>
          <w:rFonts w:ascii="Garamond" w:hAnsi="Garamond" w:cs="Times New Roman"/>
          <w:sz w:val="24"/>
          <w:szCs w:val="24"/>
          <w:lang w:val="fr-CA"/>
        </w:rPr>
        <w:t>. Politiques de Victor-Lévy Beaulieu »</w:t>
      </w:r>
      <w:r w:rsidR="00936B05">
        <w:rPr>
          <w:rFonts w:ascii="Garamond" w:hAnsi="Garamond" w:cs="Times New Roman"/>
          <w:sz w:val="24"/>
          <w:szCs w:val="24"/>
          <w:lang w:val="fr-CA"/>
        </w:rPr>
        <w:t xml:space="preserve">. Dans </w:t>
      </w:r>
      <w:r w:rsidR="00936B05">
        <w:rPr>
          <w:rFonts w:ascii="Garamond" w:hAnsi="Garamond" w:cs="Times New Roman"/>
          <w:i/>
          <w:iCs/>
          <w:sz w:val="24"/>
          <w:szCs w:val="24"/>
          <w:lang w:val="fr-CA"/>
        </w:rPr>
        <w:t>Politiques de Victor-Lévy Beaulieu</w:t>
      </w:r>
      <w:r w:rsidR="0070614C">
        <w:rPr>
          <w:rFonts w:ascii="Garamond" w:hAnsi="Garamond" w:cs="Times New Roman"/>
          <w:sz w:val="24"/>
          <w:szCs w:val="24"/>
          <w:lang w:val="fr-CA"/>
        </w:rPr>
        <w:t>, sous la direction de A. Lussier et K. Rosso</w:t>
      </w:r>
      <w:r w:rsidR="00ED3C51">
        <w:rPr>
          <w:rFonts w:ascii="Garamond" w:hAnsi="Garamond" w:cs="Times New Roman"/>
          <w:sz w:val="24"/>
          <w:szCs w:val="24"/>
          <w:lang w:val="fr-CA"/>
        </w:rPr>
        <w:t>. Montréal : Nota bene</w:t>
      </w:r>
      <w:r w:rsidR="00BC6CF5">
        <w:rPr>
          <w:rFonts w:ascii="Garamond" w:hAnsi="Garamond" w:cs="Times New Roman"/>
          <w:sz w:val="24"/>
          <w:szCs w:val="24"/>
          <w:lang w:val="fr-CA"/>
        </w:rPr>
        <w:t xml:space="preserve"> : </w:t>
      </w:r>
      <w:r w:rsidR="00BC6CF5">
        <w:rPr>
          <w:rFonts w:ascii="Garamond" w:hAnsi="Garamond" w:cs="Times New Roman"/>
          <w:i/>
          <w:iCs/>
          <w:sz w:val="24"/>
          <w:szCs w:val="24"/>
          <w:lang w:val="fr-CA"/>
        </w:rPr>
        <w:t>Les Cahiers Victor-Lévy Beaulieu</w:t>
      </w:r>
      <w:r w:rsidR="00BC6CF5">
        <w:rPr>
          <w:rFonts w:ascii="Garamond" w:hAnsi="Garamond" w:cs="Times New Roman"/>
          <w:sz w:val="24"/>
          <w:szCs w:val="24"/>
          <w:lang w:val="fr-CA"/>
        </w:rPr>
        <w:t xml:space="preserve"> : </w:t>
      </w:r>
      <w:r w:rsidR="004A005B">
        <w:rPr>
          <w:rFonts w:ascii="Garamond" w:hAnsi="Garamond" w:cs="Times New Roman"/>
          <w:sz w:val="24"/>
          <w:szCs w:val="24"/>
          <w:lang w:val="fr-CA"/>
        </w:rPr>
        <w:t>p. 11-18.</w:t>
      </w:r>
    </w:p>
    <w:p w14:paraId="62DE0222" w14:textId="5D16B6F3" w:rsidR="00270A98" w:rsidRPr="009741F4" w:rsidRDefault="00270A98" w:rsidP="00CA0FF9">
      <w:pPr>
        <w:spacing w:line="240" w:lineRule="auto"/>
        <w:jc w:val="both"/>
        <w:rPr>
          <w:rFonts w:ascii="Garamond" w:hAnsi="Garamond" w:cs="Times New Roman"/>
          <w:sz w:val="24"/>
          <w:szCs w:val="24"/>
          <w:lang w:val="fr-CA"/>
        </w:rPr>
      </w:pPr>
      <w:r>
        <w:rPr>
          <w:rFonts w:ascii="Garamond" w:hAnsi="Garamond" w:cs="Times New Roman"/>
          <w:sz w:val="24"/>
          <w:szCs w:val="24"/>
          <w:lang w:val="fr-CA"/>
        </w:rPr>
        <w:t>Lussier A. 2013. « </w:t>
      </w:r>
      <w:r>
        <w:rPr>
          <w:rFonts w:ascii="Garamond" w:hAnsi="Garamond" w:cs="Times New Roman"/>
          <w:i/>
          <w:iCs/>
          <w:sz w:val="24"/>
          <w:szCs w:val="24"/>
          <w:lang w:val="fr-CA"/>
        </w:rPr>
        <w:t>Un rêve québécois </w:t>
      </w:r>
      <w:r>
        <w:rPr>
          <w:rFonts w:ascii="Garamond" w:hAnsi="Garamond" w:cs="Times New Roman"/>
          <w:sz w:val="24"/>
          <w:szCs w:val="24"/>
          <w:lang w:val="fr-CA"/>
        </w:rPr>
        <w:t xml:space="preserve">: </w:t>
      </w:r>
      <w:r w:rsidR="00422CDE">
        <w:rPr>
          <w:rFonts w:ascii="Garamond" w:hAnsi="Garamond" w:cs="Times New Roman"/>
          <w:sz w:val="24"/>
          <w:szCs w:val="24"/>
          <w:lang w:val="fr-CA"/>
        </w:rPr>
        <w:t>les temps de l’écriture et du politique »</w:t>
      </w:r>
      <w:r w:rsidR="009741F4">
        <w:rPr>
          <w:rFonts w:ascii="Garamond" w:hAnsi="Garamond" w:cs="Times New Roman"/>
          <w:sz w:val="24"/>
          <w:szCs w:val="24"/>
          <w:lang w:val="fr-CA"/>
        </w:rPr>
        <w:t xml:space="preserve">. Dans </w:t>
      </w:r>
      <w:r w:rsidR="009741F4">
        <w:rPr>
          <w:rFonts w:ascii="Garamond" w:hAnsi="Garamond" w:cs="Times New Roman"/>
          <w:i/>
          <w:iCs/>
          <w:sz w:val="24"/>
          <w:szCs w:val="24"/>
          <w:lang w:val="fr-CA"/>
        </w:rPr>
        <w:t>Politiques de Victor-Lévy Beaulieu</w:t>
      </w:r>
      <w:r w:rsidR="009741F4">
        <w:rPr>
          <w:rFonts w:ascii="Garamond" w:hAnsi="Garamond" w:cs="Times New Roman"/>
          <w:sz w:val="24"/>
          <w:szCs w:val="24"/>
          <w:lang w:val="fr-CA"/>
        </w:rPr>
        <w:t xml:space="preserve">, sous la direction de A. Lussier et K. Rosso. Montréal : Nota bene : </w:t>
      </w:r>
      <w:r w:rsidR="009741F4">
        <w:rPr>
          <w:rFonts w:ascii="Garamond" w:hAnsi="Garamond" w:cs="Times New Roman"/>
          <w:i/>
          <w:iCs/>
          <w:sz w:val="24"/>
          <w:szCs w:val="24"/>
          <w:lang w:val="fr-CA"/>
        </w:rPr>
        <w:t>Les Cahiers Victor-Lévy Beaulieu</w:t>
      </w:r>
      <w:r w:rsidR="009741F4">
        <w:rPr>
          <w:rFonts w:ascii="Garamond" w:hAnsi="Garamond" w:cs="Times New Roman"/>
          <w:sz w:val="24"/>
          <w:szCs w:val="24"/>
          <w:lang w:val="fr-CA"/>
        </w:rPr>
        <w:t xml:space="preserve"> : </w:t>
      </w:r>
      <w:r w:rsidR="00EC7F67">
        <w:rPr>
          <w:rFonts w:ascii="Garamond" w:hAnsi="Garamond" w:cs="Times New Roman"/>
          <w:sz w:val="24"/>
          <w:szCs w:val="24"/>
          <w:lang w:val="fr-CA"/>
        </w:rPr>
        <w:t>p. 19-42.</w:t>
      </w:r>
    </w:p>
    <w:p w14:paraId="5F41CE54" w14:textId="57EE2035" w:rsidR="00307A33" w:rsidRPr="00B67BA8" w:rsidRDefault="00307A33" w:rsidP="00CA0FF9">
      <w:pPr>
        <w:spacing w:line="240" w:lineRule="auto"/>
        <w:jc w:val="both"/>
        <w:rPr>
          <w:rFonts w:ascii="Garamond" w:hAnsi="Garamond" w:cs="Times New Roman"/>
          <w:sz w:val="24"/>
          <w:szCs w:val="24"/>
          <w:lang w:val="fr-CA"/>
        </w:rPr>
      </w:pPr>
      <w:r w:rsidRPr="00307A33">
        <w:rPr>
          <w:rFonts w:ascii="Garamond" w:hAnsi="Garamond" w:cs="Times New Roman"/>
          <w:sz w:val="24"/>
          <w:szCs w:val="24"/>
          <w:lang w:val="fr-CA"/>
        </w:rPr>
        <w:t>Nadeau. J.-F. 30 mai 2018. «</w:t>
      </w:r>
      <w:r>
        <w:rPr>
          <w:rFonts w:ascii="Garamond" w:hAnsi="Garamond" w:cs="Times New Roman"/>
          <w:sz w:val="24"/>
          <w:szCs w:val="24"/>
          <w:lang w:val="fr-CA"/>
        </w:rPr>
        <w:t> Ville Jacques-Cartier, le bidonville de Montréal ».</w:t>
      </w:r>
      <w:r w:rsidR="00B67BA8">
        <w:rPr>
          <w:rFonts w:ascii="Garamond" w:hAnsi="Garamond" w:cs="Times New Roman"/>
          <w:sz w:val="24"/>
          <w:szCs w:val="24"/>
          <w:lang w:val="fr-CA"/>
        </w:rPr>
        <w:t xml:space="preserve"> </w:t>
      </w:r>
      <w:r w:rsidR="00B67BA8">
        <w:rPr>
          <w:rFonts w:ascii="Garamond" w:hAnsi="Garamond" w:cs="Times New Roman"/>
          <w:i/>
          <w:iCs/>
          <w:sz w:val="24"/>
          <w:szCs w:val="24"/>
          <w:lang w:val="fr-CA"/>
        </w:rPr>
        <w:t>Radio-Canada</w:t>
      </w:r>
      <w:r w:rsidR="00B67BA8">
        <w:rPr>
          <w:rFonts w:ascii="Garamond" w:hAnsi="Garamond" w:cs="Times New Roman"/>
          <w:sz w:val="24"/>
          <w:szCs w:val="24"/>
          <w:lang w:val="fr-CA"/>
        </w:rPr>
        <w:t xml:space="preserve"> : en ligne. </w:t>
      </w:r>
      <w:hyperlink r:id="rId8" w:history="1">
        <w:r w:rsidR="00B67BA8" w:rsidRPr="00B67BA8">
          <w:rPr>
            <w:rStyle w:val="Lienhypertexte"/>
            <w:rFonts w:ascii="Garamond" w:hAnsi="Garamond"/>
            <w:sz w:val="24"/>
            <w:szCs w:val="24"/>
            <w:lang w:val="fr-CA"/>
          </w:rPr>
          <w:t>Ville Jacques-Cartier, le bidonville de Montréal | Le 15-18 (radio-canada.ca)</w:t>
        </w:r>
      </w:hyperlink>
      <w:r w:rsidR="00B67BA8" w:rsidRPr="00B67BA8">
        <w:rPr>
          <w:rFonts w:ascii="Garamond" w:hAnsi="Garamond"/>
          <w:sz w:val="24"/>
          <w:szCs w:val="24"/>
          <w:lang w:val="fr-CA"/>
        </w:rPr>
        <w:t xml:space="preserve"> </w:t>
      </w:r>
      <w:r w:rsidR="00B67BA8">
        <w:rPr>
          <w:rFonts w:ascii="Garamond" w:hAnsi="Garamond"/>
          <w:sz w:val="24"/>
          <w:szCs w:val="24"/>
          <w:lang w:val="fr-CA"/>
        </w:rPr>
        <w:t>(consulté le 9 décembre 2020).</w:t>
      </w:r>
    </w:p>
    <w:p w14:paraId="0301D928" w14:textId="39F5776F" w:rsidR="00971254" w:rsidRDefault="00971254" w:rsidP="00CA0FF9">
      <w:pPr>
        <w:spacing w:line="240" w:lineRule="auto"/>
        <w:jc w:val="both"/>
        <w:rPr>
          <w:rFonts w:ascii="Garamond" w:hAnsi="Garamond"/>
          <w:sz w:val="24"/>
          <w:szCs w:val="24"/>
          <w:lang w:val="fr-CA"/>
        </w:rPr>
      </w:pPr>
      <w:r w:rsidRPr="00307A33">
        <w:rPr>
          <w:rFonts w:ascii="Garamond" w:hAnsi="Garamond" w:cs="Times New Roman"/>
          <w:sz w:val="24"/>
          <w:szCs w:val="24"/>
          <w:lang w:val="fr-CA"/>
        </w:rPr>
        <w:t xml:space="preserve">Nadeau, J.-F. </w:t>
      </w:r>
      <w:r w:rsidR="009E35C8" w:rsidRPr="00307A33">
        <w:rPr>
          <w:rFonts w:ascii="Garamond" w:hAnsi="Garamond" w:cs="Times New Roman"/>
          <w:sz w:val="24"/>
          <w:szCs w:val="24"/>
          <w:lang w:val="fr-CA"/>
        </w:rPr>
        <w:t>1</w:t>
      </w:r>
      <w:r w:rsidR="009E35C8" w:rsidRPr="00307A33">
        <w:rPr>
          <w:rFonts w:ascii="Garamond" w:hAnsi="Garamond" w:cs="Times New Roman"/>
          <w:sz w:val="24"/>
          <w:szCs w:val="24"/>
          <w:vertAlign w:val="superscript"/>
          <w:lang w:val="fr-CA"/>
        </w:rPr>
        <w:t>er</w:t>
      </w:r>
      <w:r w:rsidR="009E35C8" w:rsidRPr="00307A33">
        <w:rPr>
          <w:rFonts w:ascii="Garamond" w:hAnsi="Garamond" w:cs="Times New Roman"/>
          <w:sz w:val="24"/>
          <w:szCs w:val="24"/>
          <w:lang w:val="fr-CA"/>
        </w:rPr>
        <w:t xml:space="preserve"> juin </w:t>
      </w:r>
      <w:r w:rsidRPr="00307A33">
        <w:rPr>
          <w:rFonts w:ascii="Garamond" w:hAnsi="Garamond" w:cs="Times New Roman"/>
          <w:sz w:val="24"/>
          <w:szCs w:val="24"/>
          <w:lang w:val="fr-CA"/>
        </w:rPr>
        <w:t>2020</w:t>
      </w:r>
      <w:r w:rsidR="004026EA">
        <w:rPr>
          <w:rFonts w:ascii="Garamond" w:hAnsi="Garamond" w:cs="Times New Roman"/>
          <w:sz w:val="24"/>
          <w:szCs w:val="24"/>
          <w:lang w:val="fr-CA"/>
        </w:rPr>
        <w:t>a</w:t>
      </w:r>
      <w:r w:rsidRPr="00307A33">
        <w:rPr>
          <w:rFonts w:ascii="Garamond" w:hAnsi="Garamond" w:cs="Times New Roman"/>
          <w:sz w:val="24"/>
          <w:szCs w:val="24"/>
          <w:lang w:val="fr-CA"/>
        </w:rPr>
        <w:t xml:space="preserve">. </w:t>
      </w:r>
      <w:r w:rsidR="00B279A0" w:rsidRPr="00E4308A">
        <w:rPr>
          <w:rFonts w:ascii="Garamond" w:hAnsi="Garamond" w:cs="Times New Roman"/>
          <w:sz w:val="24"/>
          <w:szCs w:val="24"/>
          <w:lang w:val="fr-CA"/>
        </w:rPr>
        <w:t xml:space="preserve">« Hippopotames ». </w:t>
      </w:r>
      <w:r w:rsidR="00B279A0">
        <w:rPr>
          <w:rFonts w:ascii="Garamond" w:hAnsi="Garamond" w:cs="Times New Roman"/>
          <w:i/>
          <w:iCs/>
          <w:sz w:val="24"/>
          <w:szCs w:val="24"/>
          <w:lang w:val="fr-CA"/>
        </w:rPr>
        <w:t>Le Devoir</w:t>
      </w:r>
      <w:r w:rsidR="00E27E13">
        <w:rPr>
          <w:rFonts w:ascii="Garamond" w:hAnsi="Garamond" w:cs="Times New Roman"/>
          <w:i/>
          <w:iCs/>
          <w:sz w:val="24"/>
          <w:szCs w:val="24"/>
          <w:lang w:val="fr-CA"/>
        </w:rPr>
        <w:t> </w:t>
      </w:r>
      <w:r w:rsidR="00E27E13">
        <w:rPr>
          <w:rFonts w:ascii="Garamond" w:hAnsi="Garamond" w:cs="Times New Roman"/>
          <w:sz w:val="24"/>
          <w:szCs w:val="24"/>
          <w:lang w:val="fr-CA"/>
        </w:rPr>
        <w:t xml:space="preserve">: en ligne. </w:t>
      </w:r>
      <w:hyperlink r:id="rId9" w:history="1">
        <w:r w:rsidR="00E27E13" w:rsidRPr="00511FA6">
          <w:rPr>
            <w:rStyle w:val="Lienhypertexte"/>
            <w:rFonts w:ascii="Garamond" w:hAnsi="Garamond"/>
            <w:sz w:val="24"/>
            <w:szCs w:val="24"/>
            <w:lang w:val="fr-CA"/>
          </w:rPr>
          <w:t>Hippopotames | Le Devoir</w:t>
        </w:r>
      </w:hyperlink>
      <w:r w:rsidR="00E27E13" w:rsidRPr="00511FA6">
        <w:rPr>
          <w:rFonts w:ascii="Garamond" w:hAnsi="Garamond"/>
          <w:sz w:val="24"/>
          <w:szCs w:val="24"/>
          <w:lang w:val="fr-CA"/>
        </w:rPr>
        <w:t xml:space="preserve"> (consulté le 8 décembre 2020).</w:t>
      </w:r>
    </w:p>
    <w:p w14:paraId="1B7E5443" w14:textId="46CE610C" w:rsidR="004026EA" w:rsidRPr="00FB6C83" w:rsidRDefault="00FB6C83" w:rsidP="00CA0FF9">
      <w:pPr>
        <w:spacing w:line="240" w:lineRule="auto"/>
        <w:jc w:val="both"/>
        <w:rPr>
          <w:rFonts w:ascii="Garamond" w:hAnsi="Garamond" w:cs="Times New Roman"/>
          <w:sz w:val="24"/>
          <w:szCs w:val="24"/>
          <w:lang w:val="fr-CA"/>
        </w:rPr>
      </w:pPr>
      <w:r>
        <w:rPr>
          <w:rFonts w:ascii="Garamond" w:hAnsi="Garamond"/>
          <w:sz w:val="24"/>
          <w:szCs w:val="24"/>
          <w:lang w:val="fr-CA"/>
        </w:rPr>
        <w:t xml:space="preserve">Nadeau, J.-F. 28 septembre 2020b. « L’espoir ». </w:t>
      </w:r>
      <w:r>
        <w:rPr>
          <w:rFonts w:ascii="Garamond" w:hAnsi="Garamond"/>
          <w:i/>
          <w:iCs/>
          <w:sz w:val="24"/>
          <w:szCs w:val="24"/>
          <w:lang w:val="fr-CA"/>
        </w:rPr>
        <w:t>Le Devoir </w:t>
      </w:r>
      <w:r>
        <w:rPr>
          <w:rFonts w:ascii="Garamond" w:hAnsi="Garamond"/>
          <w:sz w:val="24"/>
          <w:szCs w:val="24"/>
          <w:lang w:val="fr-CA"/>
        </w:rPr>
        <w:t xml:space="preserve">: en ligne. </w:t>
      </w:r>
      <w:hyperlink r:id="rId10" w:history="1">
        <w:r w:rsidR="001A7622" w:rsidRPr="00B752EC">
          <w:rPr>
            <w:rStyle w:val="Lienhypertexte"/>
            <w:rFonts w:ascii="Garamond" w:hAnsi="Garamond"/>
            <w:sz w:val="24"/>
            <w:szCs w:val="24"/>
            <w:lang w:val="fr-CA"/>
          </w:rPr>
          <w:t>L’espoir | Le Devoir</w:t>
        </w:r>
      </w:hyperlink>
      <w:r w:rsidR="001A7622" w:rsidRPr="00B752EC">
        <w:rPr>
          <w:rFonts w:ascii="Garamond" w:hAnsi="Garamond"/>
          <w:sz w:val="24"/>
          <w:szCs w:val="24"/>
          <w:lang w:val="fr-CA"/>
        </w:rPr>
        <w:t xml:space="preserve"> (consulté le 14 décembre 2020).</w:t>
      </w:r>
    </w:p>
    <w:p w14:paraId="3864840F" w14:textId="27E4D716" w:rsidR="00DE533E" w:rsidRDefault="00DE533E" w:rsidP="00CA0FF9">
      <w:pPr>
        <w:spacing w:line="240" w:lineRule="auto"/>
        <w:jc w:val="both"/>
        <w:rPr>
          <w:rFonts w:ascii="Garamond" w:hAnsi="Garamond"/>
          <w:sz w:val="24"/>
          <w:szCs w:val="24"/>
          <w:lang w:val="fr-CA"/>
        </w:rPr>
      </w:pPr>
      <w:r w:rsidRPr="00511FA6">
        <w:rPr>
          <w:rFonts w:ascii="Garamond" w:hAnsi="Garamond" w:cs="Times New Roman"/>
          <w:sz w:val="24"/>
          <w:szCs w:val="24"/>
          <w:lang w:val="fr-CA"/>
        </w:rPr>
        <w:t>Radio</w:t>
      </w:r>
      <w:r w:rsidR="0081453C" w:rsidRPr="00511FA6">
        <w:rPr>
          <w:rFonts w:ascii="Garamond" w:hAnsi="Garamond" w:cs="Times New Roman"/>
          <w:sz w:val="24"/>
          <w:szCs w:val="24"/>
          <w:lang w:val="fr-CA"/>
        </w:rPr>
        <w:t xml:space="preserve">-Canada. </w:t>
      </w:r>
      <w:r w:rsidR="00C318EE" w:rsidRPr="00511FA6">
        <w:rPr>
          <w:rFonts w:ascii="Garamond" w:hAnsi="Garamond" w:cs="Times New Roman"/>
          <w:sz w:val="24"/>
          <w:szCs w:val="24"/>
          <w:lang w:val="fr-CA"/>
        </w:rPr>
        <w:t>S.d. « </w:t>
      </w:r>
      <w:r w:rsidR="00132B2E" w:rsidRPr="00511FA6">
        <w:rPr>
          <w:rFonts w:ascii="Garamond" w:hAnsi="Garamond" w:cs="Times New Roman"/>
          <w:sz w:val="24"/>
          <w:szCs w:val="24"/>
          <w:lang w:val="fr-CA"/>
        </w:rPr>
        <w:t xml:space="preserve">Émission </w:t>
      </w:r>
      <w:r w:rsidR="00E02F6F" w:rsidRPr="00511FA6">
        <w:rPr>
          <w:rFonts w:ascii="Times New Roman" w:hAnsi="Times New Roman" w:cs="Times New Roman"/>
          <w:sz w:val="24"/>
          <w:szCs w:val="24"/>
          <w:lang w:val="fr-CA"/>
        </w:rPr>
        <w:t>|</w:t>
      </w:r>
      <w:r w:rsidR="00132B2E" w:rsidRPr="00511FA6">
        <w:rPr>
          <w:rFonts w:ascii="Garamond" w:hAnsi="Garamond" w:cs="Times New Roman"/>
          <w:sz w:val="24"/>
          <w:szCs w:val="24"/>
          <w:lang w:val="fr-CA"/>
        </w:rPr>
        <w:t xml:space="preserve"> </w:t>
      </w:r>
      <w:r w:rsidR="00C318EE" w:rsidRPr="00511FA6">
        <w:rPr>
          <w:rFonts w:ascii="Garamond" w:hAnsi="Garamond" w:cs="Times New Roman"/>
          <w:sz w:val="24"/>
          <w:szCs w:val="24"/>
          <w:lang w:val="fr-CA"/>
        </w:rPr>
        <w:t xml:space="preserve">Les Bougon. </w:t>
      </w:r>
      <w:r w:rsidR="00C318EE">
        <w:rPr>
          <w:rFonts w:ascii="Garamond" w:hAnsi="Garamond" w:cs="Times New Roman"/>
          <w:sz w:val="24"/>
          <w:szCs w:val="24"/>
          <w:lang w:val="fr-CA"/>
        </w:rPr>
        <w:t>C’est aussi ça la vie</w:t>
      </w:r>
      <w:r w:rsidR="00132B2E">
        <w:rPr>
          <w:rFonts w:ascii="Garamond" w:hAnsi="Garamond" w:cs="Times New Roman"/>
          <w:sz w:val="24"/>
          <w:szCs w:val="24"/>
          <w:lang w:val="fr-CA"/>
        </w:rPr>
        <w:t> </w:t>
      </w:r>
      <w:r w:rsidR="007606A1">
        <w:rPr>
          <w:rFonts w:ascii="Garamond" w:hAnsi="Garamond" w:cs="Times New Roman"/>
          <w:sz w:val="24"/>
          <w:szCs w:val="24"/>
          <w:lang w:val="fr-CA"/>
        </w:rPr>
        <w:t xml:space="preserve">». En ligne : </w:t>
      </w:r>
      <w:hyperlink r:id="rId11" w:anchor=":~:text=La%20famille%20Bougon%20est%20un%20clan%20de%20joyeuses,pas%20travailler%20et%20de%20ne%20jamais%20se%20conformer." w:history="1">
        <w:r w:rsidR="00752737" w:rsidRPr="00D1645F">
          <w:rPr>
            <w:rStyle w:val="Lienhypertexte"/>
            <w:rFonts w:ascii="Garamond" w:hAnsi="Garamond"/>
            <w:sz w:val="24"/>
            <w:szCs w:val="24"/>
            <w:lang w:val="fr-CA"/>
          </w:rPr>
          <w:t>Émissions | Les Bougon - c'est aussi ça la vie! | zone Télévision | Radio-Canada.ca (radio-canada.ca)</w:t>
        </w:r>
      </w:hyperlink>
      <w:r w:rsidR="00D521E5" w:rsidRPr="00D521E5">
        <w:rPr>
          <w:lang w:val="fr-CA"/>
        </w:rPr>
        <w:t xml:space="preserve"> </w:t>
      </w:r>
      <w:r w:rsidR="00D521E5">
        <w:rPr>
          <w:rFonts w:ascii="Garamond" w:hAnsi="Garamond"/>
          <w:sz w:val="24"/>
          <w:szCs w:val="24"/>
          <w:lang w:val="fr-CA"/>
        </w:rPr>
        <w:t xml:space="preserve">(consulté le 7 décembre 2020). </w:t>
      </w:r>
    </w:p>
    <w:p w14:paraId="111C288F" w14:textId="2F9F9469" w:rsidR="002E0A06" w:rsidRPr="004303E1" w:rsidRDefault="002E0A06" w:rsidP="00CA0FF9">
      <w:pPr>
        <w:spacing w:line="240" w:lineRule="auto"/>
        <w:jc w:val="both"/>
        <w:rPr>
          <w:rFonts w:ascii="Garamond" w:hAnsi="Garamond"/>
          <w:sz w:val="24"/>
          <w:szCs w:val="24"/>
        </w:rPr>
      </w:pPr>
      <w:r>
        <w:rPr>
          <w:rFonts w:ascii="Garamond" w:hAnsi="Garamond"/>
          <w:sz w:val="24"/>
          <w:szCs w:val="24"/>
          <w:lang w:val="fr-CA"/>
        </w:rPr>
        <w:t xml:space="preserve">Roberts, K. </w:t>
      </w:r>
      <w:r w:rsidR="00E21B9E">
        <w:rPr>
          <w:rFonts w:ascii="Garamond" w:hAnsi="Garamond"/>
          <w:sz w:val="24"/>
          <w:szCs w:val="24"/>
          <w:lang w:val="fr-CA"/>
        </w:rPr>
        <w:t xml:space="preserve">2007. </w:t>
      </w:r>
      <w:r w:rsidR="00DC2D60" w:rsidRPr="007051EC">
        <w:rPr>
          <w:rFonts w:ascii="Garamond" w:hAnsi="Garamond"/>
          <w:sz w:val="24"/>
          <w:szCs w:val="24"/>
          <w:lang w:val="fr-CA"/>
        </w:rPr>
        <w:t>« “Mère, je vous hais!”</w:t>
      </w:r>
      <w:r w:rsidR="00DC2D60" w:rsidRPr="00700238">
        <w:rPr>
          <w:rFonts w:ascii="Garamond" w:hAnsi="Garamond"/>
          <w:sz w:val="24"/>
          <w:szCs w:val="24"/>
          <w:lang w:val="fr-CA"/>
        </w:rPr>
        <w:t xml:space="preserve">: </w:t>
      </w:r>
      <w:proofErr w:type="spellStart"/>
      <w:r w:rsidR="00DC2D60" w:rsidRPr="00700238">
        <w:rPr>
          <w:rFonts w:ascii="Garamond" w:hAnsi="Garamond"/>
          <w:sz w:val="24"/>
          <w:szCs w:val="24"/>
          <w:lang w:val="fr-CA"/>
        </w:rPr>
        <w:t>Quebec</w:t>
      </w:r>
      <w:proofErr w:type="spellEnd"/>
      <w:r w:rsidR="00DC2D60" w:rsidRPr="00700238">
        <w:rPr>
          <w:rFonts w:ascii="Garamond" w:hAnsi="Garamond"/>
          <w:sz w:val="24"/>
          <w:szCs w:val="24"/>
          <w:lang w:val="fr-CA"/>
        </w:rPr>
        <w:t xml:space="preserve"> </w:t>
      </w:r>
      <w:proofErr w:type="spellStart"/>
      <w:r w:rsidR="00DC2D60" w:rsidRPr="00700238">
        <w:rPr>
          <w:rFonts w:ascii="Garamond" w:hAnsi="Garamond"/>
          <w:sz w:val="24"/>
          <w:szCs w:val="24"/>
          <w:lang w:val="fr-CA"/>
        </w:rPr>
        <w:t>Nationalism</w:t>
      </w:r>
      <w:proofErr w:type="spellEnd"/>
      <w:r w:rsidR="00DC2D60" w:rsidRPr="00700238">
        <w:rPr>
          <w:rFonts w:ascii="Garamond" w:hAnsi="Garamond"/>
          <w:sz w:val="24"/>
          <w:szCs w:val="24"/>
          <w:lang w:val="fr-CA"/>
        </w:rPr>
        <w:t xml:space="preserve"> </w:t>
      </w:r>
      <w:r w:rsidR="007051EC" w:rsidRPr="00700238">
        <w:rPr>
          <w:rFonts w:ascii="Garamond" w:hAnsi="Garamond"/>
          <w:sz w:val="24"/>
          <w:szCs w:val="24"/>
          <w:lang w:val="fr-CA"/>
        </w:rPr>
        <w:t xml:space="preserve">and the </w:t>
      </w:r>
      <w:proofErr w:type="spellStart"/>
      <w:r w:rsidR="007051EC" w:rsidRPr="00700238">
        <w:rPr>
          <w:rFonts w:ascii="Garamond" w:hAnsi="Garamond"/>
          <w:sz w:val="24"/>
          <w:szCs w:val="24"/>
          <w:lang w:val="fr-CA"/>
        </w:rPr>
        <w:t>Legacy</w:t>
      </w:r>
      <w:proofErr w:type="spellEnd"/>
      <w:r w:rsidR="007051EC" w:rsidRPr="00700238">
        <w:rPr>
          <w:rFonts w:ascii="Garamond" w:hAnsi="Garamond"/>
          <w:sz w:val="24"/>
          <w:szCs w:val="24"/>
          <w:lang w:val="fr-CA"/>
        </w:rPr>
        <w:t xml:space="preserve"> of the</w:t>
      </w:r>
      <w:r w:rsidR="007051EC" w:rsidRPr="00D0373C">
        <w:rPr>
          <w:rFonts w:ascii="Garamond" w:hAnsi="Garamond"/>
          <w:sz w:val="24"/>
          <w:szCs w:val="24"/>
          <w:lang w:val="fr-CA"/>
        </w:rPr>
        <w:t xml:space="preserve"> Family </w:t>
      </w:r>
      <w:proofErr w:type="spellStart"/>
      <w:r w:rsidR="007051EC" w:rsidRPr="00D0373C">
        <w:rPr>
          <w:rFonts w:ascii="Garamond" w:hAnsi="Garamond"/>
          <w:sz w:val="24"/>
          <w:szCs w:val="24"/>
          <w:lang w:val="fr-CA"/>
        </w:rPr>
        <w:t>Paradigm</w:t>
      </w:r>
      <w:proofErr w:type="spellEnd"/>
      <w:r w:rsidR="007051EC" w:rsidRPr="00D0373C">
        <w:rPr>
          <w:rFonts w:ascii="Garamond" w:hAnsi="Garamond"/>
          <w:sz w:val="24"/>
          <w:szCs w:val="24"/>
          <w:lang w:val="fr-CA"/>
        </w:rPr>
        <w:t xml:space="preserve"> in Pierre Vallières’ </w:t>
      </w:r>
      <w:r w:rsidR="007051EC" w:rsidRPr="00D0373C">
        <w:rPr>
          <w:rFonts w:ascii="Garamond" w:hAnsi="Garamond"/>
          <w:i/>
          <w:iCs/>
          <w:sz w:val="24"/>
          <w:szCs w:val="24"/>
          <w:lang w:val="fr-CA"/>
        </w:rPr>
        <w:t>N***** blancs d’Amériqu</w:t>
      </w:r>
      <w:r w:rsidR="007051EC">
        <w:rPr>
          <w:rFonts w:ascii="Garamond" w:hAnsi="Garamond"/>
          <w:i/>
          <w:iCs/>
          <w:sz w:val="24"/>
          <w:szCs w:val="24"/>
          <w:lang w:val="fr-CA"/>
        </w:rPr>
        <w:t>e</w:t>
      </w:r>
      <w:r w:rsidR="007051EC">
        <w:rPr>
          <w:rFonts w:ascii="Garamond" w:hAnsi="Garamond"/>
          <w:sz w:val="24"/>
          <w:szCs w:val="24"/>
          <w:lang w:val="fr-CA"/>
        </w:rPr>
        <w:t> »</w:t>
      </w:r>
      <w:r w:rsidR="00327F76">
        <w:rPr>
          <w:rFonts w:ascii="Garamond" w:hAnsi="Garamond"/>
          <w:sz w:val="24"/>
          <w:szCs w:val="24"/>
          <w:lang w:val="fr-CA"/>
        </w:rPr>
        <w:t xml:space="preserve">. </w:t>
      </w:r>
      <w:r w:rsidR="00327F76" w:rsidRPr="004303E1">
        <w:rPr>
          <w:rFonts w:ascii="Garamond" w:hAnsi="Garamond"/>
          <w:i/>
          <w:iCs/>
          <w:sz w:val="24"/>
          <w:szCs w:val="24"/>
        </w:rPr>
        <w:t>British Journal of Canadian Studies</w:t>
      </w:r>
      <w:r w:rsidR="00327F76" w:rsidRPr="004303E1">
        <w:rPr>
          <w:rFonts w:ascii="Garamond" w:hAnsi="Garamond"/>
          <w:sz w:val="24"/>
          <w:szCs w:val="24"/>
        </w:rPr>
        <w:t xml:space="preserve"> 20 (2</w:t>
      </w:r>
      <w:proofErr w:type="gramStart"/>
      <w:r w:rsidR="00327F76" w:rsidRPr="004303E1">
        <w:rPr>
          <w:rFonts w:ascii="Garamond" w:hAnsi="Garamond"/>
          <w:sz w:val="24"/>
          <w:szCs w:val="24"/>
        </w:rPr>
        <w:t>) :</w:t>
      </w:r>
      <w:proofErr w:type="gramEnd"/>
      <w:r w:rsidR="00327F76" w:rsidRPr="004303E1">
        <w:rPr>
          <w:rFonts w:ascii="Garamond" w:hAnsi="Garamond"/>
          <w:sz w:val="24"/>
          <w:szCs w:val="24"/>
        </w:rPr>
        <w:t xml:space="preserve"> </w:t>
      </w:r>
      <w:r w:rsidR="007460BE" w:rsidRPr="004303E1">
        <w:rPr>
          <w:rFonts w:ascii="Garamond" w:hAnsi="Garamond"/>
          <w:sz w:val="24"/>
          <w:szCs w:val="24"/>
        </w:rPr>
        <w:t>p. 289-304.</w:t>
      </w:r>
      <w:r w:rsidR="004303E1" w:rsidRPr="004303E1">
        <w:rPr>
          <w:rFonts w:ascii="Garamond" w:hAnsi="Garamond"/>
          <w:sz w:val="24"/>
          <w:szCs w:val="24"/>
        </w:rPr>
        <w:t xml:space="preserve"> </w:t>
      </w:r>
      <w:proofErr w:type="gramStart"/>
      <w:r w:rsidR="004303E1" w:rsidRPr="004303E1">
        <w:rPr>
          <w:rFonts w:ascii="Garamond" w:hAnsi="Garamond"/>
          <w:sz w:val="24"/>
          <w:szCs w:val="24"/>
        </w:rPr>
        <w:t>DOI :</w:t>
      </w:r>
      <w:proofErr w:type="gramEnd"/>
      <w:r w:rsidR="004303E1" w:rsidRPr="004303E1">
        <w:rPr>
          <w:rFonts w:ascii="Garamond" w:hAnsi="Garamond"/>
          <w:sz w:val="24"/>
          <w:szCs w:val="24"/>
        </w:rPr>
        <w:t xml:space="preserve"> </w:t>
      </w:r>
      <w:r w:rsidR="004303E1" w:rsidRPr="004303E1">
        <w:rPr>
          <w:rFonts w:ascii="Garamond" w:hAnsi="Garamond"/>
          <w:color w:val="3A3A3A"/>
          <w:sz w:val="24"/>
          <w:szCs w:val="24"/>
          <w:shd w:val="clear" w:color="auto" w:fill="F3F3F3"/>
        </w:rPr>
        <w:t>10.3828/bjcs.20.2.6</w:t>
      </w:r>
      <w:r w:rsidR="004303E1" w:rsidRPr="004303E1">
        <w:rPr>
          <w:rFonts w:ascii="Garamond" w:hAnsi="Garamond"/>
          <w:color w:val="3A3A3A"/>
          <w:sz w:val="24"/>
          <w:szCs w:val="24"/>
          <w:shd w:val="clear" w:color="auto" w:fill="F3F3F3"/>
        </w:rPr>
        <w:t>.</w:t>
      </w:r>
    </w:p>
    <w:p w14:paraId="67F5F583" w14:textId="5B3F7542" w:rsidR="00533169" w:rsidRPr="00CB106A" w:rsidRDefault="00533169" w:rsidP="00CA0FF9">
      <w:pPr>
        <w:spacing w:line="240" w:lineRule="auto"/>
        <w:jc w:val="both"/>
        <w:rPr>
          <w:rFonts w:ascii="Garamond" w:hAnsi="Garamond"/>
          <w:sz w:val="24"/>
          <w:szCs w:val="24"/>
          <w:lang w:val="fr-CA"/>
        </w:rPr>
      </w:pPr>
      <w:r w:rsidRPr="004303E1">
        <w:rPr>
          <w:rFonts w:ascii="Garamond" w:hAnsi="Garamond"/>
          <w:sz w:val="24"/>
          <w:szCs w:val="24"/>
        </w:rPr>
        <w:t xml:space="preserve">Rondeau, F. 2013. </w:t>
      </w:r>
      <w:r>
        <w:rPr>
          <w:rFonts w:ascii="Garamond" w:hAnsi="Garamond"/>
          <w:sz w:val="24"/>
          <w:szCs w:val="24"/>
          <w:lang w:val="fr-CA"/>
        </w:rPr>
        <w:t>« </w:t>
      </w:r>
      <w:r w:rsidR="00651275">
        <w:rPr>
          <w:rFonts w:ascii="Garamond" w:hAnsi="Garamond"/>
          <w:sz w:val="24"/>
          <w:szCs w:val="24"/>
          <w:lang w:val="fr-CA"/>
        </w:rPr>
        <w:t>“Une plus grande fatigue encore” : la contre-culture de Victor-Lévy Beaulieu »</w:t>
      </w:r>
      <w:r w:rsidR="001E58E0">
        <w:rPr>
          <w:rFonts w:ascii="Garamond" w:hAnsi="Garamond"/>
          <w:sz w:val="24"/>
          <w:szCs w:val="24"/>
          <w:lang w:val="fr-CA"/>
        </w:rPr>
        <w:t xml:space="preserve">. Dans </w:t>
      </w:r>
      <w:r w:rsidR="001E58E0">
        <w:rPr>
          <w:rFonts w:ascii="Garamond" w:hAnsi="Garamond"/>
          <w:i/>
          <w:iCs/>
          <w:sz w:val="24"/>
          <w:szCs w:val="24"/>
          <w:lang w:val="fr-CA"/>
        </w:rPr>
        <w:t>Politiques de Victor-Lévy Beaulieu</w:t>
      </w:r>
      <w:r w:rsidR="001E58E0">
        <w:rPr>
          <w:rFonts w:ascii="Garamond" w:hAnsi="Garamond"/>
          <w:sz w:val="24"/>
          <w:szCs w:val="24"/>
          <w:lang w:val="fr-CA"/>
        </w:rPr>
        <w:t xml:space="preserve">, sous la direction de A. Lussier et de K. Rosso. Montréal : Nota bene : </w:t>
      </w:r>
      <w:r w:rsidR="001E58E0">
        <w:rPr>
          <w:rFonts w:ascii="Garamond" w:hAnsi="Garamond"/>
          <w:i/>
          <w:iCs/>
          <w:sz w:val="24"/>
          <w:szCs w:val="24"/>
          <w:lang w:val="fr-CA"/>
        </w:rPr>
        <w:t>Les Cahiers Victor-Lévy Beaulieu</w:t>
      </w:r>
      <w:r w:rsidR="00CB106A">
        <w:rPr>
          <w:rFonts w:ascii="Garamond" w:hAnsi="Garamond"/>
          <w:sz w:val="24"/>
          <w:szCs w:val="24"/>
          <w:lang w:val="fr-CA"/>
        </w:rPr>
        <w:t> : p. 43-64.</w:t>
      </w:r>
    </w:p>
    <w:p w14:paraId="5F9DED65" w14:textId="02487D00" w:rsidR="0073537F" w:rsidRPr="002D42E5" w:rsidRDefault="0073537F" w:rsidP="00CA0FF9">
      <w:pPr>
        <w:spacing w:line="240" w:lineRule="auto"/>
        <w:jc w:val="both"/>
        <w:rPr>
          <w:rFonts w:ascii="Garamond" w:hAnsi="Garamond"/>
          <w:sz w:val="24"/>
          <w:szCs w:val="24"/>
        </w:rPr>
      </w:pPr>
      <w:r>
        <w:rPr>
          <w:rFonts w:ascii="Garamond" w:hAnsi="Garamond"/>
          <w:sz w:val="24"/>
          <w:szCs w:val="24"/>
          <w:lang w:val="fr-CA"/>
        </w:rPr>
        <w:t xml:space="preserve">Scott, C. 2014. </w:t>
      </w:r>
      <w:r>
        <w:rPr>
          <w:rFonts w:ascii="Garamond" w:hAnsi="Garamond"/>
          <w:i/>
          <w:iCs/>
          <w:sz w:val="24"/>
          <w:szCs w:val="24"/>
          <w:lang w:val="fr-CA"/>
        </w:rPr>
        <w:t>De Groulx à Laferrière</w:t>
      </w:r>
      <w:r w:rsidR="00061BD6">
        <w:rPr>
          <w:rFonts w:ascii="Garamond" w:hAnsi="Garamond"/>
          <w:i/>
          <w:iCs/>
          <w:sz w:val="24"/>
          <w:szCs w:val="24"/>
          <w:lang w:val="fr-CA"/>
        </w:rPr>
        <w:t>. Un parcours de la race dans la littérature québécoise</w:t>
      </w:r>
      <w:r w:rsidR="00655471">
        <w:rPr>
          <w:rFonts w:ascii="Garamond" w:hAnsi="Garamond"/>
          <w:sz w:val="24"/>
          <w:szCs w:val="24"/>
          <w:lang w:val="fr-CA"/>
        </w:rPr>
        <w:t xml:space="preserve">. </w:t>
      </w:r>
      <w:proofErr w:type="gramStart"/>
      <w:r w:rsidR="00655471" w:rsidRPr="002D42E5">
        <w:rPr>
          <w:rFonts w:ascii="Garamond" w:hAnsi="Garamond"/>
          <w:sz w:val="24"/>
          <w:szCs w:val="24"/>
        </w:rPr>
        <w:t>Montréal :</w:t>
      </w:r>
      <w:proofErr w:type="gramEnd"/>
      <w:r w:rsidR="00655471" w:rsidRPr="002D42E5">
        <w:rPr>
          <w:rFonts w:ascii="Garamond" w:hAnsi="Garamond"/>
          <w:sz w:val="24"/>
          <w:szCs w:val="24"/>
        </w:rPr>
        <w:t xml:space="preserve"> XYZ.</w:t>
      </w:r>
    </w:p>
    <w:p w14:paraId="31F01F8D" w14:textId="336E5762" w:rsidR="00E97D2D" w:rsidRPr="001644ED" w:rsidRDefault="00E97D2D" w:rsidP="00CA0FF9">
      <w:pPr>
        <w:spacing w:line="240" w:lineRule="auto"/>
        <w:jc w:val="both"/>
        <w:rPr>
          <w:rFonts w:ascii="Garamond" w:hAnsi="Garamond" w:cs="Times New Roman"/>
          <w:sz w:val="24"/>
          <w:szCs w:val="24"/>
          <w:lang w:val="fr-CA"/>
        </w:rPr>
      </w:pPr>
      <w:r w:rsidRPr="002D42E5">
        <w:rPr>
          <w:rFonts w:ascii="Garamond" w:hAnsi="Garamond"/>
          <w:sz w:val="24"/>
          <w:szCs w:val="24"/>
        </w:rPr>
        <w:t xml:space="preserve">Thompson, P. 2015. </w:t>
      </w:r>
      <w:r w:rsidR="000D360A" w:rsidRPr="002D42E5">
        <w:rPr>
          <w:rFonts w:ascii="Garamond" w:hAnsi="Garamond"/>
          <w:sz w:val="24"/>
          <w:szCs w:val="24"/>
        </w:rPr>
        <w:t>« The Mississippi of the N</w:t>
      </w:r>
      <w:r w:rsidR="000D360A">
        <w:rPr>
          <w:rFonts w:ascii="Garamond" w:hAnsi="Garamond"/>
          <w:sz w:val="24"/>
          <w:szCs w:val="24"/>
        </w:rPr>
        <w:t xml:space="preserve">orth: </w:t>
      </w:r>
      <w:r w:rsidR="000D360A">
        <w:rPr>
          <w:rFonts w:ascii="Garamond" w:hAnsi="Garamond"/>
          <w:i/>
          <w:iCs/>
          <w:sz w:val="24"/>
          <w:szCs w:val="24"/>
        </w:rPr>
        <w:t xml:space="preserve">Trailer Park Boys </w:t>
      </w:r>
      <w:r w:rsidR="000D360A">
        <w:rPr>
          <w:rFonts w:ascii="Garamond" w:hAnsi="Garamond"/>
          <w:sz w:val="24"/>
          <w:szCs w:val="24"/>
        </w:rPr>
        <w:t>and Race in Contemporary Nova Scotia »</w:t>
      </w:r>
      <w:r w:rsidR="004905E0">
        <w:rPr>
          <w:rFonts w:ascii="Garamond" w:hAnsi="Garamond"/>
          <w:sz w:val="24"/>
          <w:szCs w:val="24"/>
        </w:rPr>
        <w:t xml:space="preserve">. </w:t>
      </w:r>
      <w:r w:rsidR="004905E0" w:rsidRPr="001644ED">
        <w:rPr>
          <w:rFonts w:ascii="Garamond" w:hAnsi="Garamond"/>
          <w:i/>
          <w:iCs/>
          <w:sz w:val="24"/>
          <w:szCs w:val="24"/>
          <w:lang w:val="fr-CA"/>
        </w:rPr>
        <w:t xml:space="preserve">Journal of Canadian </w:t>
      </w:r>
      <w:proofErr w:type="spellStart"/>
      <w:r w:rsidR="004905E0" w:rsidRPr="001644ED">
        <w:rPr>
          <w:rFonts w:ascii="Garamond" w:hAnsi="Garamond"/>
          <w:i/>
          <w:iCs/>
          <w:sz w:val="24"/>
          <w:szCs w:val="24"/>
          <w:lang w:val="fr-CA"/>
        </w:rPr>
        <w:t>Studies</w:t>
      </w:r>
      <w:proofErr w:type="spellEnd"/>
      <w:r w:rsidR="004905E0" w:rsidRPr="001644ED">
        <w:rPr>
          <w:rFonts w:ascii="Garamond" w:hAnsi="Garamond"/>
          <w:i/>
          <w:iCs/>
          <w:sz w:val="24"/>
          <w:szCs w:val="24"/>
          <w:lang w:val="fr-CA"/>
        </w:rPr>
        <w:t>/Revue d’études canadiennes</w:t>
      </w:r>
      <w:r w:rsidR="009D6E20" w:rsidRPr="001644ED">
        <w:rPr>
          <w:rFonts w:ascii="Garamond" w:hAnsi="Garamond"/>
          <w:sz w:val="24"/>
          <w:szCs w:val="24"/>
          <w:lang w:val="fr-CA"/>
        </w:rPr>
        <w:t xml:space="preserve"> 49 (1) : p. 180-204.</w:t>
      </w:r>
      <w:r w:rsidR="001644ED">
        <w:rPr>
          <w:rFonts w:ascii="Garamond" w:hAnsi="Garamond"/>
          <w:sz w:val="24"/>
          <w:szCs w:val="24"/>
          <w:lang w:val="fr-CA"/>
        </w:rPr>
        <w:t xml:space="preserve"> DOI : </w:t>
      </w:r>
      <w:r w:rsidR="001644ED" w:rsidRPr="001644ED">
        <w:rPr>
          <w:rFonts w:ascii="Garamond" w:hAnsi="Garamond"/>
          <w:color w:val="3A3A3A"/>
          <w:sz w:val="24"/>
          <w:szCs w:val="24"/>
          <w:shd w:val="clear" w:color="auto" w:fill="F3F3F3"/>
        </w:rPr>
        <w:t>10.3138/jcs.49.1.180</w:t>
      </w:r>
      <w:r w:rsidR="001644ED" w:rsidRPr="001644ED">
        <w:rPr>
          <w:rFonts w:ascii="Garamond" w:hAnsi="Garamond"/>
          <w:color w:val="3A3A3A"/>
          <w:sz w:val="24"/>
          <w:szCs w:val="24"/>
          <w:shd w:val="clear" w:color="auto" w:fill="F3F3F3"/>
        </w:rPr>
        <w:t>.</w:t>
      </w:r>
    </w:p>
    <w:p w14:paraId="43A2DC39" w14:textId="24E77F59" w:rsidR="00C732DD" w:rsidRDefault="00C732DD" w:rsidP="00CA0FF9">
      <w:pPr>
        <w:spacing w:line="240" w:lineRule="auto"/>
        <w:jc w:val="both"/>
        <w:rPr>
          <w:rFonts w:ascii="Garamond" w:hAnsi="Garamond" w:cs="Times New Roman"/>
          <w:sz w:val="24"/>
          <w:szCs w:val="24"/>
          <w:lang w:val="fr-CA"/>
        </w:rPr>
      </w:pPr>
      <w:r w:rsidRPr="00FD2E37">
        <w:rPr>
          <w:rFonts w:ascii="Garamond" w:hAnsi="Garamond" w:cs="Times New Roman"/>
          <w:sz w:val="24"/>
          <w:szCs w:val="24"/>
          <w:lang w:val="fr-CA"/>
        </w:rPr>
        <w:t xml:space="preserve">Vallières, P. 1968. </w:t>
      </w:r>
      <w:r w:rsidRPr="00FD2E37">
        <w:rPr>
          <w:rFonts w:ascii="Garamond" w:hAnsi="Garamond" w:cs="Times New Roman"/>
          <w:i/>
          <w:iCs/>
          <w:sz w:val="24"/>
          <w:szCs w:val="24"/>
          <w:lang w:val="fr-CA"/>
        </w:rPr>
        <w:t xml:space="preserve">N***** blancs </w:t>
      </w:r>
      <w:r w:rsidR="00FD2E37" w:rsidRPr="00FD2E37">
        <w:rPr>
          <w:rFonts w:ascii="Garamond" w:hAnsi="Garamond" w:cs="Times New Roman"/>
          <w:i/>
          <w:iCs/>
          <w:sz w:val="24"/>
          <w:szCs w:val="24"/>
          <w:lang w:val="fr-CA"/>
        </w:rPr>
        <w:t>d</w:t>
      </w:r>
      <w:r w:rsidR="00FD2E37">
        <w:rPr>
          <w:rFonts w:ascii="Garamond" w:hAnsi="Garamond" w:cs="Times New Roman"/>
          <w:i/>
          <w:iCs/>
          <w:sz w:val="24"/>
          <w:szCs w:val="24"/>
          <w:lang w:val="fr-CA"/>
        </w:rPr>
        <w:t>’Amérique</w:t>
      </w:r>
      <w:r w:rsidR="00C05093">
        <w:rPr>
          <w:rFonts w:ascii="Garamond" w:hAnsi="Garamond" w:cs="Times New Roman"/>
          <w:i/>
          <w:iCs/>
          <w:sz w:val="24"/>
          <w:szCs w:val="24"/>
          <w:lang w:val="fr-CA"/>
        </w:rPr>
        <w:t>. Autobiographie précoce d’un « terroriste » québécois</w:t>
      </w:r>
      <w:r w:rsidR="00C05093">
        <w:rPr>
          <w:rFonts w:ascii="Garamond" w:hAnsi="Garamond" w:cs="Times New Roman"/>
          <w:sz w:val="24"/>
          <w:szCs w:val="24"/>
          <w:lang w:val="fr-CA"/>
        </w:rPr>
        <w:t xml:space="preserve">. </w:t>
      </w:r>
      <w:r w:rsidR="002F6073">
        <w:rPr>
          <w:rFonts w:ascii="Garamond" w:hAnsi="Garamond" w:cs="Times New Roman"/>
          <w:sz w:val="24"/>
          <w:szCs w:val="24"/>
          <w:lang w:val="fr-CA"/>
        </w:rPr>
        <w:t xml:space="preserve">Montréal : Éditions Parti Pris. </w:t>
      </w:r>
    </w:p>
    <w:p w14:paraId="600D3F77" w14:textId="1E1A718D" w:rsidR="00C52528" w:rsidRDefault="00C52528" w:rsidP="00CA0FF9">
      <w:pPr>
        <w:spacing w:line="240" w:lineRule="auto"/>
        <w:jc w:val="both"/>
        <w:rPr>
          <w:rFonts w:ascii="Garamond" w:hAnsi="Garamond" w:cs="Times New Roman"/>
          <w:sz w:val="24"/>
          <w:szCs w:val="24"/>
          <w:lang w:val="fr-CA"/>
        </w:rPr>
      </w:pPr>
      <w:r>
        <w:rPr>
          <w:rFonts w:ascii="Garamond" w:hAnsi="Garamond" w:cs="Times New Roman"/>
          <w:sz w:val="24"/>
          <w:szCs w:val="24"/>
          <w:lang w:val="fr-CA"/>
        </w:rPr>
        <w:t xml:space="preserve">Vien, M. 2014. </w:t>
      </w:r>
      <w:r>
        <w:rPr>
          <w:rFonts w:ascii="Garamond" w:hAnsi="Garamond" w:cs="Times New Roman"/>
          <w:i/>
          <w:iCs/>
          <w:sz w:val="24"/>
          <w:szCs w:val="24"/>
          <w:lang w:val="fr-CA"/>
        </w:rPr>
        <w:t xml:space="preserve">Formes et figures du grotesque dans </w:t>
      </w:r>
      <w:r>
        <w:rPr>
          <w:rFonts w:ascii="Garamond" w:hAnsi="Garamond" w:cs="Times New Roman"/>
          <w:sz w:val="24"/>
          <w:szCs w:val="24"/>
          <w:lang w:val="fr-CA"/>
        </w:rPr>
        <w:t>La Grande Tribu</w:t>
      </w:r>
      <w:r w:rsidR="00D6358D">
        <w:rPr>
          <w:rFonts w:ascii="Garamond" w:hAnsi="Garamond" w:cs="Times New Roman"/>
          <w:sz w:val="24"/>
          <w:szCs w:val="24"/>
          <w:lang w:val="fr-CA"/>
        </w:rPr>
        <w:t xml:space="preserve"> : c’est la faute à Papineau </w:t>
      </w:r>
      <w:r w:rsidR="00D6358D">
        <w:rPr>
          <w:rFonts w:ascii="Garamond" w:hAnsi="Garamond" w:cs="Times New Roman"/>
          <w:i/>
          <w:iCs/>
          <w:sz w:val="24"/>
          <w:szCs w:val="24"/>
          <w:lang w:val="fr-CA"/>
        </w:rPr>
        <w:t>de Victor-Lévy Beaulieu</w:t>
      </w:r>
      <w:r w:rsidR="00D32D00">
        <w:rPr>
          <w:rFonts w:ascii="Garamond" w:hAnsi="Garamond" w:cs="Times New Roman"/>
          <w:sz w:val="24"/>
          <w:szCs w:val="24"/>
          <w:lang w:val="fr-CA"/>
        </w:rPr>
        <w:t xml:space="preserve">. Mémoire de maîtrise, Université McGill. </w:t>
      </w:r>
    </w:p>
    <w:p w14:paraId="7782FFE5" w14:textId="4B72D44B" w:rsidR="004D00F0" w:rsidRPr="00443A19" w:rsidRDefault="004D00F0" w:rsidP="00CA0FF9">
      <w:pPr>
        <w:spacing w:line="240" w:lineRule="auto"/>
        <w:jc w:val="both"/>
        <w:rPr>
          <w:rFonts w:ascii="Garamond" w:hAnsi="Garamond" w:cs="Times New Roman"/>
          <w:sz w:val="24"/>
          <w:szCs w:val="24"/>
          <w:lang w:val="fr-CA"/>
        </w:rPr>
      </w:pPr>
      <w:r w:rsidRPr="00443A19">
        <w:rPr>
          <w:rFonts w:ascii="Garamond" w:hAnsi="Garamond" w:cs="Times New Roman"/>
          <w:sz w:val="24"/>
          <w:szCs w:val="24"/>
          <w:lang w:val="fr-CA"/>
        </w:rPr>
        <w:t xml:space="preserve">Wray, M. </w:t>
      </w:r>
      <w:r w:rsidR="00AF66DA" w:rsidRPr="00946779">
        <w:rPr>
          <w:rFonts w:ascii="Garamond" w:hAnsi="Garamond" w:cs="Times New Roman"/>
          <w:sz w:val="24"/>
          <w:szCs w:val="24"/>
          <w:lang w:val="fr-CA"/>
        </w:rPr>
        <w:t xml:space="preserve">2006. </w:t>
      </w:r>
      <w:r w:rsidR="00AF66DA" w:rsidRPr="00DC09A3">
        <w:rPr>
          <w:rFonts w:ascii="Garamond" w:hAnsi="Garamond" w:cs="Times New Roman"/>
          <w:i/>
          <w:iCs/>
          <w:sz w:val="24"/>
          <w:szCs w:val="24"/>
          <w:lang w:val="fr-CA"/>
        </w:rPr>
        <w:t xml:space="preserve">Not </w:t>
      </w:r>
      <w:proofErr w:type="spellStart"/>
      <w:r w:rsidR="00AF66DA" w:rsidRPr="00DC09A3">
        <w:rPr>
          <w:rFonts w:ascii="Garamond" w:hAnsi="Garamond" w:cs="Times New Roman"/>
          <w:i/>
          <w:iCs/>
          <w:sz w:val="24"/>
          <w:szCs w:val="24"/>
          <w:lang w:val="fr-CA"/>
        </w:rPr>
        <w:t>Quite</w:t>
      </w:r>
      <w:proofErr w:type="spellEnd"/>
      <w:r w:rsidR="00AF66DA" w:rsidRPr="00DC09A3">
        <w:rPr>
          <w:rFonts w:ascii="Garamond" w:hAnsi="Garamond" w:cs="Times New Roman"/>
          <w:i/>
          <w:iCs/>
          <w:sz w:val="24"/>
          <w:szCs w:val="24"/>
          <w:lang w:val="fr-CA"/>
        </w:rPr>
        <w:t xml:space="preserve"> W</w:t>
      </w:r>
      <w:r w:rsidR="00AF66DA" w:rsidRPr="004A3ACF">
        <w:rPr>
          <w:rFonts w:ascii="Garamond" w:hAnsi="Garamond" w:cs="Times New Roman"/>
          <w:i/>
          <w:iCs/>
          <w:sz w:val="24"/>
          <w:szCs w:val="24"/>
          <w:lang w:val="fr-CA"/>
        </w:rPr>
        <w:t xml:space="preserve">hite. </w:t>
      </w:r>
      <w:r w:rsidR="00AF66DA">
        <w:rPr>
          <w:rFonts w:ascii="Garamond" w:hAnsi="Garamond" w:cs="Times New Roman"/>
          <w:i/>
          <w:iCs/>
          <w:sz w:val="24"/>
          <w:szCs w:val="24"/>
        </w:rPr>
        <w:t>White Trash and the Boundaries of Whiteness</w:t>
      </w:r>
      <w:r w:rsidR="00A91867">
        <w:rPr>
          <w:rFonts w:ascii="Garamond" w:hAnsi="Garamond" w:cs="Times New Roman"/>
          <w:sz w:val="24"/>
          <w:szCs w:val="24"/>
        </w:rPr>
        <w:t xml:space="preserve">. </w:t>
      </w:r>
      <w:r w:rsidR="00A91867" w:rsidRPr="004A3ACF">
        <w:rPr>
          <w:rFonts w:ascii="Garamond" w:hAnsi="Garamond" w:cs="Times New Roman"/>
          <w:sz w:val="24"/>
          <w:szCs w:val="24"/>
          <w:lang w:val="fr-CA"/>
        </w:rPr>
        <w:t xml:space="preserve">Durham : Duke </w:t>
      </w:r>
      <w:proofErr w:type="spellStart"/>
      <w:r w:rsidR="00A91867" w:rsidRPr="004A3ACF">
        <w:rPr>
          <w:rFonts w:ascii="Garamond" w:hAnsi="Garamond" w:cs="Times New Roman"/>
          <w:sz w:val="24"/>
          <w:szCs w:val="24"/>
          <w:lang w:val="fr-CA"/>
        </w:rPr>
        <w:t>University</w:t>
      </w:r>
      <w:proofErr w:type="spellEnd"/>
      <w:r w:rsidR="00A91867" w:rsidRPr="004A3ACF">
        <w:rPr>
          <w:rFonts w:ascii="Garamond" w:hAnsi="Garamond" w:cs="Times New Roman"/>
          <w:sz w:val="24"/>
          <w:szCs w:val="24"/>
          <w:lang w:val="fr-CA"/>
        </w:rPr>
        <w:t xml:space="preserve"> </w:t>
      </w:r>
      <w:proofErr w:type="spellStart"/>
      <w:r w:rsidR="00A91867" w:rsidRPr="004A3ACF">
        <w:rPr>
          <w:rFonts w:ascii="Garamond" w:hAnsi="Garamond" w:cs="Times New Roman"/>
          <w:sz w:val="24"/>
          <w:szCs w:val="24"/>
          <w:lang w:val="fr-CA"/>
        </w:rPr>
        <w:t>Press</w:t>
      </w:r>
      <w:proofErr w:type="spellEnd"/>
      <w:r w:rsidR="00A91867" w:rsidRPr="004A3ACF">
        <w:rPr>
          <w:rFonts w:ascii="Garamond" w:hAnsi="Garamond" w:cs="Times New Roman"/>
          <w:sz w:val="24"/>
          <w:szCs w:val="24"/>
          <w:lang w:val="fr-CA"/>
        </w:rPr>
        <w:t>.</w:t>
      </w:r>
    </w:p>
    <w:p w14:paraId="26A09D4B" w14:textId="47186B29" w:rsidR="001504C2" w:rsidRPr="00946779" w:rsidRDefault="006043B5">
      <w:pPr>
        <w:rPr>
          <w:rFonts w:ascii="Garamond" w:hAnsi="Garamond"/>
          <w:sz w:val="24"/>
          <w:szCs w:val="24"/>
          <w:lang w:val="fr-CA"/>
        </w:rPr>
      </w:pPr>
    </w:p>
    <w:p w14:paraId="74F01E3C" w14:textId="77777777" w:rsidR="00384483" w:rsidRPr="00DC09A3" w:rsidRDefault="00384483">
      <w:pPr>
        <w:rPr>
          <w:rFonts w:ascii="Garamond" w:hAnsi="Garamond" w:cs="Times New Roman"/>
          <w:b/>
          <w:bCs/>
          <w:sz w:val="24"/>
          <w:szCs w:val="24"/>
          <w:lang w:val="fr-CA"/>
        </w:rPr>
      </w:pPr>
    </w:p>
    <w:p w14:paraId="0ED3ED19" w14:textId="58EC1BB7" w:rsidR="00671409" w:rsidRPr="00384483" w:rsidRDefault="00671409">
      <w:pPr>
        <w:rPr>
          <w:rFonts w:ascii="Garamond" w:hAnsi="Garamond" w:cs="Times New Roman"/>
          <w:b/>
          <w:bCs/>
          <w:sz w:val="24"/>
          <w:szCs w:val="24"/>
          <w:lang w:val="fr-CA"/>
        </w:rPr>
      </w:pPr>
      <w:r w:rsidRPr="00384483">
        <w:rPr>
          <w:rFonts w:ascii="Garamond" w:hAnsi="Garamond" w:cs="Times New Roman"/>
          <w:b/>
          <w:bCs/>
          <w:sz w:val="24"/>
          <w:szCs w:val="24"/>
          <w:lang w:val="fr-CA"/>
        </w:rPr>
        <w:t>Résumé</w:t>
      </w:r>
    </w:p>
    <w:p w14:paraId="7C8D7E11" w14:textId="60A0CFDF" w:rsidR="00443F8E" w:rsidRDefault="00443F8E" w:rsidP="00443F8E">
      <w:pPr>
        <w:spacing w:line="240" w:lineRule="auto"/>
        <w:jc w:val="both"/>
        <w:rPr>
          <w:rFonts w:ascii="Garamond" w:hAnsi="Garamond" w:cs="Times New Roman"/>
          <w:sz w:val="24"/>
          <w:szCs w:val="24"/>
          <w:lang w:val="fr-CA"/>
        </w:rPr>
      </w:pPr>
      <w:r w:rsidRPr="00384483">
        <w:rPr>
          <w:rFonts w:ascii="Garamond" w:hAnsi="Garamond" w:cs="Times New Roman"/>
          <w:sz w:val="24"/>
          <w:szCs w:val="24"/>
          <w:lang w:val="fr-CA"/>
        </w:rPr>
        <w:t xml:space="preserve">Tantôt invisibilisée, tantôt ridiculisée, la figure du </w:t>
      </w:r>
      <w:r w:rsidRPr="00384483">
        <w:rPr>
          <w:rFonts w:ascii="Garamond" w:hAnsi="Garamond" w:cs="Times New Roman"/>
          <w:i/>
          <w:iCs/>
          <w:sz w:val="24"/>
          <w:szCs w:val="24"/>
          <w:lang w:val="fr-CA"/>
        </w:rPr>
        <w:t xml:space="preserve">white trash </w:t>
      </w:r>
      <w:r w:rsidRPr="00384483">
        <w:rPr>
          <w:rFonts w:ascii="Garamond" w:hAnsi="Garamond" w:cs="Times New Roman"/>
          <w:sz w:val="24"/>
          <w:szCs w:val="24"/>
          <w:lang w:val="fr-CA"/>
        </w:rPr>
        <w:t xml:space="preserve">est néanmoins prégnante et signifiante en Amérique du Nord. Les différentes disciplines du </w:t>
      </w:r>
      <w:r w:rsidRPr="00F75BCA">
        <w:rPr>
          <w:rFonts w:ascii="Garamond" w:hAnsi="Garamond" w:cs="Times New Roman"/>
          <w:sz w:val="24"/>
          <w:szCs w:val="24"/>
          <w:lang w:val="fr-CA"/>
        </w:rPr>
        <w:t>savoir</w:t>
      </w:r>
      <w:r w:rsidRPr="00384483">
        <w:rPr>
          <w:rFonts w:ascii="Garamond" w:hAnsi="Garamond" w:cs="Times New Roman"/>
          <w:sz w:val="24"/>
          <w:szCs w:val="24"/>
          <w:lang w:val="fr-CA"/>
        </w:rPr>
        <w:t xml:space="preserve"> tardent à produire un discours sur cette figure </w:t>
      </w:r>
      <w:r w:rsidRPr="00384483">
        <w:rPr>
          <w:rFonts w:ascii="Garamond" w:hAnsi="Garamond" w:cs="Times New Roman"/>
          <w:sz w:val="24"/>
          <w:szCs w:val="24"/>
          <w:lang w:val="fr-CA"/>
        </w:rPr>
        <w:lastRenderedPageBreak/>
        <w:t xml:space="preserve">qui appartient pourtant à nos sociétés et qui est source de moquerie depuis l’époque coloniale. Tout indique qu’il y a une difficulté à aborder de front la place du </w:t>
      </w:r>
      <w:r w:rsidRPr="00384483">
        <w:rPr>
          <w:rFonts w:ascii="Garamond" w:hAnsi="Garamond" w:cs="Times New Roman"/>
          <w:i/>
          <w:iCs/>
          <w:sz w:val="24"/>
          <w:szCs w:val="24"/>
          <w:lang w:val="fr-CA"/>
        </w:rPr>
        <w:t>white trash</w:t>
      </w:r>
      <w:r w:rsidRPr="00384483">
        <w:rPr>
          <w:rFonts w:ascii="Garamond" w:hAnsi="Garamond" w:cs="Times New Roman"/>
          <w:sz w:val="24"/>
          <w:szCs w:val="24"/>
          <w:lang w:val="fr-CA"/>
        </w:rPr>
        <w:t xml:space="preserve"> dans la société et le discours politique. Mon hypothèse est que </w:t>
      </w:r>
      <w:r w:rsidR="00045824">
        <w:rPr>
          <w:rFonts w:ascii="Garamond" w:hAnsi="Garamond" w:cs="Times New Roman"/>
          <w:sz w:val="24"/>
          <w:szCs w:val="24"/>
          <w:lang w:val="fr-CA"/>
        </w:rPr>
        <w:t>des œuvres littéraires</w:t>
      </w:r>
      <w:r w:rsidRPr="00384483">
        <w:rPr>
          <w:rFonts w:ascii="Garamond" w:hAnsi="Garamond" w:cs="Times New Roman"/>
          <w:sz w:val="24"/>
          <w:szCs w:val="24"/>
          <w:lang w:val="fr-CA"/>
        </w:rPr>
        <w:t xml:space="preserve"> </w:t>
      </w:r>
      <w:r w:rsidR="00045824">
        <w:rPr>
          <w:rFonts w:ascii="Garamond" w:hAnsi="Garamond" w:cs="Times New Roman"/>
          <w:sz w:val="24"/>
          <w:szCs w:val="24"/>
          <w:lang w:val="fr-CA"/>
        </w:rPr>
        <w:t>québécoises</w:t>
      </w:r>
      <w:r w:rsidRPr="00384483">
        <w:rPr>
          <w:rFonts w:ascii="Garamond" w:hAnsi="Garamond" w:cs="Times New Roman"/>
          <w:sz w:val="24"/>
          <w:szCs w:val="24"/>
          <w:lang w:val="fr-CA"/>
        </w:rPr>
        <w:t xml:space="preserve"> ont recours </w:t>
      </w:r>
      <w:proofErr w:type="spellStart"/>
      <w:r w:rsidRPr="00384483">
        <w:rPr>
          <w:rFonts w:ascii="Garamond" w:hAnsi="Garamond" w:cs="Times New Roman"/>
          <w:sz w:val="24"/>
          <w:szCs w:val="24"/>
          <w:lang w:val="fr-CA"/>
        </w:rPr>
        <w:t>au</w:t>
      </w:r>
      <w:proofErr w:type="spellEnd"/>
      <w:r w:rsidRPr="00384483">
        <w:rPr>
          <w:rFonts w:ascii="Garamond" w:hAnsi="Garamond" w:cs="Times New Roman"/>
          <w:sz w:val="24"/>
          <w:szCs w:val="24"/>
          <w:lang w:val="fr-CA"/>
        </w:rPr>
        <w:t xml:space="preserve"> </w:t>
      </w:r>
      <w:r w:rsidRPr="00384483">
        <w:rPr>
          <w:rFonts w:ascii="Garamond" w:hAnsi="Garamond" w:cs="Times New Roman"/>
          <w:i/>
          <w:iCs/>
          <w:sz w:val="24"/>
          <w:szCs w:val="24"/>
          <w:lang w:val="fr-CA"/>
        </w:rPr>
        <w:t>white trash</w:t>
      </w:r>
      <w:r w:rsidRPr="00384483">
        <w:rPr>
          <w:rFonts w:ascii="Garamond" w:hAnsi="Garamond" w:cs="Times New Roman"/>
          <w:sz w:val="24"/>
          <w:szCs w:val="24"/>
          <w:lang w:val="fr-CA"/>
        </w:rPr>
        <w:t xml:space="preserve">, sans le nommer mais en empruntant ses traits, comme forme d’appropriation du discours racial afin d’exacerber le statut de colonisé du peuple québécois, condition à dépasser pour s’inscrire dans l’Histoire. Après avoir présenté comment s’applique la figure du </w:t>
      </w:r>
      <w:r w:rsidRPr="00384483">
        <w:rPr>
          <w:rFonts w:ascii="Garamond" w:hAnsi="Garamond" w:cs="Times New Roman"/>
          <w:i/>
          <w:iCs/>
          <w:sz w:val="24"/>
          <w:szCs w:val="24"/>
          <w:lang w:val="fr-CA"/>
        </w:rPr>
        <w:t>white trash</w:t>
      </w:r>
      <w:r w:rsidRPr="00384483">
        <w:rPr>
          <w:rFonts w:ascii="Garamond" w:hAnsi="Garamond" w:cs="Times New Roman"/>
          <w:sz w:val="24"/>
          <w:szCs w:val="24"/>
          <w:lang w:val="fr-CA"/>
        </w:rPr>
        <w:t xml:space="preserve"> au contexte québécois, j’aborderai les principaux traits du </w:t>
      </w:r>
      <w:r w:rsidRPr="00384483">
        <w:rPr>
          <w:rFonts w:ascii="Garamond" w:hAnsi="Garamond" w:cs="Times New Roman"/>
          <w:i/>
          <w:iCs/>
          <w:sz w:val="24"/>
          <w:szCs w:val="24"/>
          <w:lang w:val="fr-CA"/>
        </w:rPr>
        <w:t>white trash</w:t>
      </w:r>
      <w:r w:rsidRPr="00384483">
        <w:rPr>
          <w:rFonts w:ascii="Garamond" w:hAnsi="Garamond" w:cs="Times New Roman"/>
          <w:sz w:val="24"/>
          <w:szCs w:val="24"/>
          <w:lang w:val="fr-CA"/>
        </w:rPr>
        <w:t>, la question de la femme comme complice des systèmes d’oppression et, enfin, le dépassement du stade de « race dégénérée » pour accéder à l’Histoire dans les œuvres de Pierre Vallières et de Victor-Lévy Beaulieu.</w:t>
      </w:r>
    </w:p>
    <w:p w14:paraId="60C040F1" w14:textId="2E44F3B7" w:rsidR="00EE22D8" w:rsidRPr="00EE22D8" w:rsidRDefault="00EE22D8" w:rsidP="00443F8E">
      <w:pPr>
        <w:spacing w:line="240" w:lineRule="auto"/>
        <w:jc w:val="both"/>
        <w:rPr>
          <w:rFonts w:ascii="Garamond" w:hAnsi="Garamond" w:cs="Times New Roman"/>
          <w:sz w:val="24"/>
          <w:szCs w:val="24"/>
          <w:lang w:val="fr-CA"/>
        </w:rPr>
      </w:pPr>
      <w:r>
        <w:rPr>
          <w:rFonts w:ascii="Garamond" w:hAnsi="Garamond" w:cs="Times New Roman"/>
          <w:b/>
          <w:bCs/>
          <w:sz w:val="24"/>
          <w:szCs w:val="24"/>
          <w:lang w:val="fr-CA"/>
        </w:rPr>
        <w:t xml:space="preserve">Mots-clés : </w:t>
      </w:r>
      <w:r>
        <w:rPr>
          <w:rFonts w:ascii="Garamond" w:hAnsi="Garamond" w:cs="Times New Roman"/>
          <w:sz w:val="24"/>
          <w:szCs w:val="24"/>
          <w:lang w:val="fr-CA"/>
        </w:rPr>
        <w:t>white trash; littérature québécoise</w:t>
      </w:r>
      <w:r w:rsidR="005D15A1">
        <w:rPr>
          <w:rFonts w:ascii="Garamond" w:hAnsi="Garamond" w:cs="Times New Roman"/>
          <w:sz w:val="24"/>
          <w:szCs w:val="24"/>
          <w:lang w:val="fr-CA"/>
        </w:rPr>
        <w:t>; Pierre Vallières; Victor-Lévy Beaulieu; colonialisme.</w:t>
      </w:r>
    </w:p>
    <w:p w14:paraId="2AFC0D52" w14:textId="77777777" w:rsidR="00384483" w:rsidRDefault="00384483">
      <w:pPr>
        <w:rPr>
          <w:rFonts w:ascii="Garamond" w:hAnsi="Garamond" w:cs="Times New Roman"/>
          <w:b/>
          <w:bCs/>
          <w:sz w:val="24"/>
          <w:szCs w:val="24"/>
          <w:lang w:val="fr-CA"/>
        </w:rPr>
      </w:pPr>
    </w:p>
    <w:p w14:paraId="7EF40283" w14:textId="2297DE34" w:rsidR="00671409" w:rsidRPr="001D61A3" w:rsidRDefault="00671409">
      <w:pPr>
        <w:rPr>
          <w:rFonts w:ascii="Garamond" w:hAnsi="Garamond" w:cs="Times New Roman"/>
          <w:b/>
          <w:bCs/>
          <w:sz w:val="24"/>
          <w:szCs w:val="24"/>
        </w:rPr>
      </w:pPr>
      <w:r w:rsidRPr="001D61A3">
        <w:rPr>
          <w:rFonts w:ascii="Garamond" w:hAnsi="Garamond" w:cs="Times New Roman"/>
          <w:b/>
          <w:bCs/>
          <w:sz w:val="24"/>
          <w:szCs w:val="24"/>
        </w:rPr>
        <w:t>Abstract</w:t>
      </w:r>
    </w:p>
    <w:p w14:paraId="52409D14" w14:textId="3BAB8A14" w:rsidR="00EE22D8" w:rsidRDefault="00E430CA" w:rsidP="00750C0D">
      <w:pPr>
        <w:spacing w:line="240" w:lineRule="auto"/>
        <w:jc w:val="both"/>
        <w:rPr>
          <w:rFonts w:ascii="Garamond" w:hAnsi="Garamond" w:cs="Times New Roman"/>
          <w:sz w:val="24"/>
          <w:szCs w:val="24"/>
        </w:rPr>
      </w:pPr>
      <w:r w:rsidRPr="00EC459F">
        <w:rPr>
          <w:rFonts w:ascii="Garamond" w:hAnsi="Garamond" w:cs="Times New Roman"/>
          <w:sz w:val="24"/>
          <w:szCs w:val="24"/>
        </w:rPr>
        <w:t xml:space="preserve">Sometimes </w:t>
      </w:r>
      <w:r w:rsidR="00DC2C34" w:rsidRPr="00EC459F">
        <w:rPr>
          <w:rFonts w:ascii="Garamond" w:hAnsi="Garamond" w:cs="Times New Roman"/>
          <w:sz w:val="24"/>
          <w:szCs w:val="24"/>
        </w:rPr>
        <w:t xml:space="preserve">maintained </w:t>
      </w:r>
      <w:r w:rsidR="008C35F7" w:rsidRPr="00EC459F">
        <w:rPr>
          <w:rFonts w:ascii="Garamond" w:hAnsi="Garamond" w:cs="Times New Roman"/>
          <w:sz w:val="24"/>
          <w:szCs w:val="24"/>
        </w:rPr>
        <w:t>in invisibility</w:t>
      </w:r>
      <w:r w:rsidR="00282855" w:rsidRPr="00EC459F">
        <w:rPr>
          <w:rFonts w:ascii="Garamond" w:hAnsi="Garamond" w:cs="Times New Roman"/>
          <w:sz w:val="24"/>
          <w:szCs w:val="24"/>
        </w:rPr>
        <w:t xml:space="preserve">, sometimes </w:t>
      </w:r>
      <w:r w:rsidR="008C35F7" w:rsidRPr="00EC459F">
        <w:rPr>
          <w:rFonts w:ascii="Garamond" w:hAnsi="Garamond" w:cs="Times New Roman"/>
          <w:sz w:val="24"/>
          <w:szCs w:val="24"/>
        </w:rPr>
        <w:t>ridiculed, the white trash figure</w:t>
      </w:r>
      <w:r w:rsidR="006E2FDD">
        <w:rPr>
          <w:rFonts w:ascii="Garamond" w:hAnsi="Garamond" w:cs="Times New Roman"/>
          <w:sz w:val="24"/>
          <w:szCs w:val="24"/>
        </w:rPr>
        <w:t xml:space="preserve"> </w:t>
      </w:r>
      <w:r w:rsidR="00750C0D">
        <w:rPr>
          <w:rFonts w:ascii="Garamond" w:hAnsi="Garamond" w:cs="Times New Roman"/>
          <w:sz w:val="24"/>
          <w:szCs w:val="24"/>
        </w:rPr>
        <w:t>is</w:t>
      </w:r>
      <w:r w:rsidR="006E2FDD">
        <w:rPr>
          <w:rFonts w:ascii="Garamond" w:hAnsi="Garamond" w:cs="Times New Roman"/>
          <w:sz w:val="24"/>
          <w:szCs w:val="24"/>
        </w:rPr>
        <w:t xml:space="preserve">, nevertheless, </w:t>
      </w:r>
      <w:r w:rsidR="00750C0D">
        <w:rPr>
          <w:rFonts w:ascii="Garamond" w:hAnsi="Garamond" w:cs="Times New Roman"/>
          <w:sz w:val="24"/>
          <w:szCs w:val="24"/>
        </w:rPr>
        <w:t xml:space="preserve">significant in North America. </w:t>
      </w:r>
      <w:r w:rsidR="0063635B">
        <w:rPr>
          <w:rFonts w:ascii="Garamond" w:hAnsi="Garamond" w:cs="Times New Roman"/>
          <w:sz w:val="24"/>
          <w:szCs w:val="24"/>
        </w:rPr>
        <w:t xml:space="preserve">All disciplines are late </w:t>
      </w:r>
      <w:r w:rsidR="00D6536D">
        <w:rPr>
          <w:rFonts w:ascii="Garamond" w:hAnsi="Garamond" w:cs="Times New Roman"/>
          <w:sz w:val="24"/>
          <w:szCs w:val="24"/>
        </w:rPr>
        <w:t>in the production of a scholarly discourse on this figure</w:t>
      </w:r>
      <w:r w:rsidR="00A241C5">
        <w:rPr>
          <w:rFonts w:ascii="Garamond" w:hAnsi="Garamond" w:cs="Times New Roman"/>
          <w:sz w:val="24"/>
          <w:szCs w:val="24"/>
        </w:rPr>
        <w:t xml:space="preserve"> that is part of our societies </w:t>
      </w:r>
      <w:r w:rsidR="00B268B1">
        <w:rPr>
          <w:rFonts w:ascii="Garamond" w:hAnsi="Garamond" w:cs="Times New Roman"/>
          <w:sz w:val="24"/>
          <w:szCs w:val="24"/>
        </w:rPr>
        <w:t xml:space="preserve">and </w:t>
      </w:r>
      <w:r w:rsidR="006043B5">
        <w:rPr>
          <w:rFonts w:ascii="Garamond" w:hAnsi="Garamond" w:cs="Times New Roman"/>
          <w:sz w:val="24"/>
          <w:szCs w:val="24"/>
        </w:rPr>
        <w:t>has</w:t>
      </w:r>
      <w:r w:rsidR="00B268B1">
        <w:rPr>
          <w:rFonts w:ascii="Garamond" w:hAnsi="Garamond" w:cs="Times New Roman"/>
          <w:sz w:val="24"/>
          <w:szCs w:val="24"/>
        </w:rPr>
        <w:t xml:space="preserve"> </w:t>
      </w:r>
      <w:r w:rsidR="006043B5">
        <w:rPr>
          <w:rFonts w:ascii="Garamond" w:hAnsi="Garamond" w:cs="Times New Roman"/>
          <w:sz w:val="24"/>
          <w:szCs w:val="24"/>
        </w:rPr>
        <w:t>been</w:t>
      </w:r>
      <w:r w:rsidR="00B268B1">
        <w:rPr>
          <w:rFonts w:ascii="Garamond" w:hAnsi="Garamond" w:cs="Times New Roman"/>
          <w:sz w:val="24"/>
          <w:szCs w:val="24"/>
        </w:rPr>
        <w:t xml:space="preserve"> mocked since the colonial era. </w:t>
      </w:r>
      <w:r w:rsidR="002F61A5">
        <w:rPr>
          <w:rFonts w:ascii="Garamond" w:hAnsi="Garamond" w:cs="Times New Roman"/>
          <w:sz w:val="24"/>
          <w:szCs w:val="24"/>
        </w:rPr>
        <w:t xml:space="preserve">There is every indication that </w:t>
      </w:r>
      <w:r w:rsidR="00DF15E2">
        <w:rPr>
          <w:rFonts w:ascii="Garamond" w:hAnsi="Garamond" w:cs="Times New Roman"/>
          <w:sz w:val="24"/>
          <w:szCs w:val="24"/>
        </w:rPr>
        <w:t xml:space="preserve">situating </w:t>
      </w:r>
      <w:r w:rsidR="001D58F4">
        <w:rPr>
          <w:rFonts w:ascii="Garamond" w:hAnsi="Garamond" w:cs="Times New Roman"/>
          <w:sz w:val="24"/>
          <w:szCs w:val="24"/>
        </w:rPr>
        <w:t xml:space="preserve">the white trash </w:t>
      </w:r>
      <w:r w:rsidR="00AA5C38">
        <w:rPr>
          <w:rFonts w:ascii="Garamond" w:hAnsi="Garamond" w:cs="Times New Roman"/>
          <w:sz w:val="24"/>
          <w:szCs w:val="24"/>
        </w:rPr>
        <w:t xml:space="preserve">figure </w:t>
      </w:r>
      <w:r w:rsidR="001D58F4">
        <w:rPr>
          <w:rFonts w:ascii="Garamond" w:hAnsi="Garamond" w:cs="Times New Roman"/>
          <w:sz w:val="24"/>
          <w:szCs w:val="24"/>
        </w:rPr>
        <w:t xml:space="preserve">within society and political discourse is a touchy subject </w:t>
      </w:r>
      <w:r w:rsidR="00CE1469">
        <w:rPr>
          <w:rFonts w:ascii="Garamond" w:hAnsi="Garamond" w:cs="Times New Roman"/>
          <w:sz w:val="24"/>
          <w:szCs w:val="24"/>
        </w:rPr>
        <w:t xml:space="preserve">that one hesitates to tackle. </w:t>
      </w:r>
      <w:r w:rsidR="00F7181A">
        <w:rPr>
          <w:rFonts w:ascii="Garamond" w:hAnsi="Garamond" w:cs="Times New Roman"/>
          <w:sz w:val="24"/>
          <w:szCs w:val="24"/>
        </w:rPr>
        <w:t xml:space="preserve">My hypothesis is that many </w:t>
      </w:r>
      <w:r w:rsidR="0024493B">
        <w:rPr>
          <w:rFonts w:ascii="Garamond" w:hAnsi="Garamond" w:cs="Times New Roman"/>
          <w:sz w:val="24"/>
          <w:szCs w:val="24"/>
        </w:rPr>
        <w:t xml:space="preserve">Québec </w:t>
      </w:r>
      <w:r w:rsidR="006043B5">
        <w:rPr>
          <w:rFonts w:ascii="Garamond" w:hAnsi="Garamond" w:cs="Times New Roman"/>
          <w:sz w:val="24"/>
          <w:szCs w:val="24"/>
        </w:rPr>
        <w:t>literary works</w:t>
      </w:r>
      <w:r w:rsidR="0024493B">
        <w:rPr>
          <w:rFonts w:ascii="Garamond" w:hAnsi="Garamond" w:cs="Times New Roman"/>
          <w:sz w:val="24"/>
          <w:szCs w:val="24"/>
        </w:rPr>
        <w:t xml:space="preserve"> use the white trash figure, </w:t>
      </w:r>
      <w:r w:rsidR="009B6FE7">
        <w:rPr>
          <w:rFonts w:ascii="Garamond" w:hAnsi="Garamond" w:cs="Times New Roman"/>
          <w:sz w:val="24"/>
          <w:szCs w:val="24"/>
        </w:rPr>
        <w:t>without naming it but utilizing its traits</w:t>
      </w:r>
      <w:r w:rsidR="002506CB">
        <w:rPr>
          <w:rFonts w:ascii="Garamond" w:hAnsi="Garamond" w:cs="Times New Roman"/>
          <w:sz w:val="24"/>
          <w:szCs w:val="24"/>
        </w:rPr>
        <w:t xml:space="preserve">, as an appropriation of racial discourse to amplify </w:t>
      </w:r>
      <w:r w:rsidR="0038043A">
        <w:rPr>
          <w:rFonts w:ascii="Garamond" w:hAnsi="Garamond" w:cs="Times New Roman"/>
          <w:sz w:val="24"/>
          <w:szCs w:val="24"/>
        </w:rPr>
        <w:t xml:space="preserve">de colonized status of Québécois, a state </w:t>
      </w:r>
      <w:r w:rsidR="00743CD0">
        <w:rPr>
          <w:rFonts w:ascii="Garamond" w:hAnsi="Garamond" w:cs="Times New Roman"/>
          <w:sz w:val="24"/>
          <w:szCs w:val="24"/>
        </w:rPr>
        <w:t xml:space="preserve">to surpass </w:t>
      </w:r>
      <w:proofErr w:type="gramStart"/>
      <w:r w:rsidR="00743CD0">
        <w:rPr>
          <w:rFonts w:ascii="Garamond" w:hAnsi="Garamond" w:cs="Times New Roman"/>
          <w:sz w:val="24"/>
          <w:szCs w:val="24"/>
        </w:rPr>
        <w:t>in order to</w:t>
      </w:r>
      <w:proofErr w:type="gramEnd"/>
      <w:r w:rsidR="00743CD0">
        <w:rPr>
          <w:rFonts w:ascii="Garamond" w:hAnsi="Garamond" w:cs="Times New Roman"/>
          <w:sz w:val="24"/>
          <w:szCs w:val="24"/>
        </w:rPr>
        <w:t xml:space="preserve"> enter History. </w:t>
      </w:r>
      <w:r w:rsidR="00313C8D">
        <w:rPr>
          <w:rFonts w:ascii="Garamond" w:hAnsi="Garamond" w:cs="Times New Roman"/>
          <w:sz w:val="24"/>
          <w:szCs w:val="24"/>
        </w:rPr>
        <w:t>After a presentation of the white trash figure</w:t>
      </w:r>
      <w:r w:rsidR="006E2FDD">
        <w:rPr>
          <w:rFonts w:ascii="Garamond" w:hAnsi="Garamond" w:cs="Times New Roman"/>
          <w:sz w:val="24"/>
          <w:szCs w:val="24"/>
        </w:rPr>
        <w:t>’s</w:t>
      </w:r>
      <w:r w:rsidR="00313C8D">
        <w:rPr>
          <w:rFonts w:ascii="Garamond" w:hAnsi="Garamond" w:cs="Times New Roman"/>
          <w:sz w:val="24"/>
          <w:szCs w:val="24"/>
        </w:rPr>
        <w:t xml:space="preserve"> application in </w:t>
      </w:r>
      <w:r w:rsidR="004D25D7">
        <w:rPr>
          <w:rFonts w:ascii="Garamond" w:hAnsi="Garamond" w:cs="Times New Roman"/>
          <w:sz w:val="24"/>
          <w:szCs w:val="24"/>
        </w:rPr>
        <w:t xml:space="preserve">the context of Québec, I will underline the principal characteristics of the white trash, </w:t>
      </w:r>
      <w:r w:rsidR="002756D1">
        <w:rPr>
          <w:rFonts w:ascii="Garamond" w:hAnsi="Garamond" w:cs="Times New Roman"/>
          <w:sz w:val="24"/>
          <w:szCs w:val="24"/>
        </w:rPr>
        <w:t xml:space="preserve">the question of the woman as an accomplice of oppressive systems and, </w:t>
      </w:r>
      <w:r w:rsidR="000E6820">
        <w:rPr>
          <w:rFonts w:ascii="Garamond" w:hAnsi="Garamond" w:cs="Times New Roman"/>
          <w:sz w:val="24"/>
          <w:szCs w:val="24"/>
        </w:rPr>
        <w:t xml:space="preserve">finally, the overtaking </w:t>
      </w:r>
      <w:r w:rsidR="00D624C4">
        <w:rPr>
          <w:rFonts w:ascii="Garamond" w:hAnsi="Garamond" w:cs="Times New Roman"/>
          <w:sz w:val="24"/>
          <w:szCs w:val="24"/>
        </w:rPr>
        <w:t xml:space="preserve">of </w:t>
      </w:r>
      <w:r w:rsidR="00CF0D9B">
        <w:rPr>
          <w:rFonts w:ascii="Garamond" w:hAnsi="Garamond" w:cs="Times New Roman"/>
          <w:sz w:val="24"/>
          <w:szCs w:val="24"/>
        </w:rPr>
        <w:t>the “degenerate race” stage</w:t>
      </w:r>
      <w:r w:rsidR="007F3E75">
        <w:rPr>
          <w:rFonts w:ascii="Garamond" w:hAnsi="Garamond" w:cs="Times New Roman"/>
          <w:sz w:val="24"/>
          <w:szCs w:val="24"/>
        </w:rPr>
        <w:t xml:space="preserve"> to become a part of History in Pierre Vallières and Victor-Lévy Beaulieu’s works.</w:t>
      </w:r>
    </w:p>
    <w:p w14:paraId="37343B72" w14:textId="14E411CF" w:rsidR="00384483" w:rsidRPr="00EC459F" w:rsidRDefault="00EE22D8" w:rsidP="00750C0D">
      <w:pPr>
        <w:spacing w:line="240" w:lineRule="auto"/>
        <w:jc w:val="both"/>
        <w:rPr>
          <w:rFonts w:ascii="Garamond" w:hAnsi="Garamond" w:cs="Times New Roman"/>
          <w:sz w:val="24"/>
          <w:szCs w:val="24"/>
        </w:rPr>
      </w:pPr>
      <w:r>
        <w:rPr>
          <w:rFonts w:ascii="Garamond" w:hAnsi="Garamond" w:cs="Times New Roman"/>
          <w:b/>
          <w:bCs/>
          <w:sz w:val="24"/>
          <w:szCs w:val="24"/>
        </w:rPr>
        <w:t xml:space="preserve">Key Words: </w:t>
      </w:r>
      <w:r w:rsidR="005D15A1">
        <w:rPr>
          <w:rFonts w:ascii="Garamond" w:hAnsi="Garamond" w:cs="Times New Roman"/>
          <w:sz w:val="24"/>
          <w:szCs w:val="24"/>
        </w:rPr>
        <w:t>white trash; Québec literature; Pierre Vallières; Victor-Lévy Beaulieu; colonialism.</w:t>
      </w:r>
      <w:r w:rsidR="007F3E75">
        <w:rPr>
          <w:rFonts w:ascii="Garamond" w:hAnsi="Garamond" w:cs="Times New Roman"/>
          <w:sz w:val="24"/>
          <w:szCs w:val="24"/>
        </w:rPr>
        <w:t xml:space="preserve"> </w:t>
      </w:r>
    </w:p>
    <w:p w14:paraId="3EA63D44" w14:textId="77777777" w:rsidR="001E1EFC" w:rsidRPr="00EC459F" w:rsidRDefault="001E1EFC">
      <w:pPr>
        <w:rPr>
          <w:rFonts w:ascii="Garamond" w:hAnsi="Garamond"/>
          <w:b/>
          <w:bCs/>
          <w:sz w:val="24"/>
          <w:szCs w:val="24"/>
        </w:rPr>
      </w:pPr>
    </w:p>
    <w:sectPr w:rsidR="001E1EFC" w:rsidRPr="00EC459F" w:rsidSect="00994276">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CE840" w14:textId="77777777" w:rsidR="008A7DF3" w:rsidRDefault="008A7DF3" w:rsidP="008341DE">
      <w:pPr>
        <w:spacing w:after="0" w:line="240" w:lineRule="auto"/>
      </w:pPr>
      <w:r>
        <w:separator/>
      </w:r>
    </w:p>
  </w:endnote>
  <w:endnote w:type="continuationSeparator" w:id="0">
    <w:p w14:paraId="577F518B" w14:textId="77777777" w:rsidR="008A7DF3" w:rsidRDefault="008A7DF3" w:rsidP="00834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93130"/>
      <w:docPartObj>
        <w:docPartGallery w:val="Page Numbers (Bottom of Page)"/>
        <w:docPartUnique/>
      </w:docPartObj>
    </w:sdtPr>
    <w:sdtEndPr/>
    <w:sdtContent>
      <w:p w14:paraId="35195D35" w14:textId="77777777" w:rsidR="00994276" w:rsidRDefault="004A352C">
        <w:pPr>
          <w:pStyle w:val="Pieddepage"/>
          <w:jc w:val="right"/>
        </w:pPr>
        <w:r>
          <w:fldChar w:fldCharType="begin"/>
        </w:r>
        <w:r>
          <w:instrText>PAGE   \* MERGEFORMAT</w:instrText>
        </w:r>
        <w:r>
          <w:fldChar w:fldCharType="separate"/>
        </w:r>
        <w:r w:rsidR="00955B86" w:rsidRPr="00955B86">
          <w:rPr>
            <w:noProof/>
            <w:lang w:val="fr-FR"/>
          </w:rPr>
          <w:t>18</w:t>
        </w:r>
        <w:r>
          <w:fldChar w:fldCharType="end"/>
        </w:r>
      </w:p>
    </w:sdtContent>
  </w:sdt>
  <w:p w14:paraId="29199837" w14:textId="77777777" w:rsidR="00994276" w:rsidRDefault="006043B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43E25" w14:textId="77777777" w:rsidR="008A7DF3" w:rsidRDefault="008A7DF3" w:rsidP="008341DE">
      <w:pPr>
        <w:spacing w:after="0" w:line="240" w:lineRule="auto"/>
      </w:pPr>
      <w:r>
        <w:separator/>
      </w:r>
    </w:p>
  </w:footnote>
  <w:footnote w:type="continuationSeparator" w:id="0">
    <w:p w14:paraId="7BCBEB31" w14:textId="77777777" w:rsidR="008A7DF3" w:rsidRDefault="008A7DF3" w:rsidP="008341DE">
      <w:pPr>
        <w:spacing w:after="0" w:line="240" w:lineRule="auto"/>
      </w:pPr>
      <w:r>
        <w:continuationSeparator/>
      </w:r>
    </w:p>
  </w:footnote>
  <w:footnote w:id="1">
    <w:p w14:paraId="394DCB7F" w14:textId="7EE32278" w:rsidR="002E1346" w:rsidRPr="001250C8" w:rsidRDefault="002E1346" w:rsidP="006B1EE3">
      <w:pPr>
        <w:pStyle w:val="Notedebasdepage"/>
        <w:jc w:val="both"/>
        <w:rPr>
          <w:rFonts w:ascii="Garamond" w:hAnsi="Garamond"/>
          <w:sz w:val="24"/>
          <w:szCs w:val="24"/>
          <w:lang w:val="fr-CA"/>
        </w:rPr>
      </w:pPr>
      <w:r w:rsidRPr="006B1EE3">
        <w:rPr>
          <w:rStyle w:val="Appelnotedebasdep"/>
          <w:rFonts w:ascii="Garamond" w:hAnsi="Garamond"/>
          <w:sz w:val="24"/>
          <w:szCs w:val="24"/>
        </w:rPr>
        <w:footnoteRef/>
      </w:r>
      <w:r w:rsidRPr="006B1EE3">
        <w:rPr>
          <w:rFonts w:ascii="Garamond" w:hAnsi="Garamond"/>
          <w:sz w:val="24"/>
          <w:szCs w:val="24"/>
          <w:lang w:val="fr-CA"/>
        </w:rPr>
        <w:t xml:space="preserve"> </w:t>
      </w:r>
      <w:r w:rsidR="00690500">
        <w:rPr>
          <w:rFonts w:ascii="Garamond" w:hAnsi="Garamond"/>
          <w:sz w:val="24"/>
          <w:szCs w:val="24"/>
          <w:lang w:val="fr-CA"/>
        </w:rPr>
        <w:t>Mon</w:t>
      </w:r>
      <w:r w:rsidR="00E6210B">
        <w:rPr>
          <w:rFonts w:ascii="Garamond" w:hAnsi="Garamond"/>
          <w:sz w:val="24"/>
          <w:szCs w:val="24"/>
          <w:lang w:val="fr-CA"/>
        </w:rPr>
        <w:t xml:space="preserve"> </w:t>
      </w:r>
      <w:r w:rsidR="001C6B10">
        <w:rPr>
          <w:rFonts w:ascii="Garamond" w:hAnsi="Garamond"/>
          <w:sz w:val="24"/>
          <w:szCs w:val="24"/>
          <w:lang w:val="fr-CA"/>
        </w:rPr>
        <w:t xml:space="preserve">analyse s’appuiera en grande partie sur l’ouvrage </w:t>
      </w:r>
      <w:r w:rsidR="0014324C">
        <w:rPr>
          <w:rFonts w:ascii="Garamond" w:hAnsi="Garamond"/>
          <w:sz w:val="24"/>
          <w:szCs w:val="24"/>
          <w:lang w:val="fr-CA"/>
        </w:rPr>
        <w:t>d’</w:t>
      </w:r>
      <w:proofErr w:type="spellStart"/>
      <w:r w:rsidR="0014324C">
        <w:rPr>
          <w:rFonts w:ascii="Garamond" w:hAnsi="Garamond"/>
          <w:sz w:val="24"/>
          <w:szCs w:val="24"/>
          <w:lang w:val="fr-CA"/>
        </w:rPr>
        <w:t>Isenberg</w:t>
      </w:r>
      <w:proofErr w:type="spellEnd"/>
      <w:r w:rsidR="0014324C">
        <w:rPr>
          <w:rFonts w:ascii="Garamond" w:hAnsi="Garamond"/>
          <w:sz w:val="24"/>
          <w:szCs w:val="24"/>
          <w:lang w:val="fr-CA"/>
        </w:rPr>
        <w:t>, qui représente un important travail de synthèse</w:t>
      </w:r>
      <w:r w:rsidR="008B4F49">
        <w:rPr>
          <w:rFonts w:ascii="Garamond" w:hAnsi="Garamond"/>
          <w:sz w:val="24"/>
          <w:szCs w:val="24"/>
          <w:lang w:val="fr-CA"/>
        </w:rPr>
        <w:t xml:space="preserve"> </w:t>
      </w:r>
      <w:r w:rsidR="0050573B">
        <w:rPr>
          <w:rFonts w:ascii="Garamond" w:hAnsi="Garamond"/>
          <w:sz w:val="24"/>
          <w:szCs w:val="24"/>
          <w:lang w:val="fr-CA"/>
        </w:rPr>
        <w:t xml:space="preserve">sur cette figure encore émergeante dans le domaine des études savantes. </w:t>
      </w:r>
      <w:r w:rsidR="005651F3">
        <w:rPr>
          <w:rFonts w:ascii="Garamond" w:hAnsi="Garamond"/>
          <w:sz w:val="24"/>
          <w:szCs w:val="24"/>
          <w:lang w:val="fr-CA"/>
        </w:rPr>
        <w:t xml:space="preserve">Bien que le point de vue de l’autrice soit celui d’une historienne, son étude </w:t>
      </w:r>
      <w:r w:rsidR="00FE6531">
        <w:rPr>
          <w:rFonts w:ascii="Garamond" w:hAnsi="Garamond"/>
          <w:sz w:val="24"/>
          <w:szCs w:val="24"/>
          <w:lang w:val="fr-CA"/>
        </w:rPr>
        <w:t>traite d’enjeux sociologiques, politiques et littéraires.</w:t>
      </w:r>
    </w:p>
  </w:footnote>
  <w:footnote w:id="2">
    <w:p w14:paraId="061E4FD5" w14:textId="77777777" w:rsidR="003A527F" w:rsidRPr="0003348C" w:rsidRDefault="003A527F" w:rsidP="003A527F">
      <w:pPr>
        <w:pStyle w:val="Notedebasdepage"/>
        <w:jc w:val="both"/>
        <w:rPr>
          <w:rFonts w:ascii="Garamond" w:hAnsi="Garamond"/>
          <w:sz w:val="24"/>
          <w:szCs w:val="24"/>
          <w:lang w:val="fr-CA"/>
        </w:rPr>
      </w:pPr>
      <w:r w:rsidRPr="0003348C">
        <w:rPr>
          <w:rStyle w:val="Appelnotedebasdep"/>
          <w:rFonts w:ascii="Garamond" w:hAnsi="Garamond"/>
          <w:sz w:val="24"/>
          <w:szCs w:val="24"/>
        </w:rPr>
        <w:footnoteRef/>
      </w:r>
      <w:r w:rsidRPr="0003348C">
        <w:rPr>
          <w:rFonts w:ascii="Garamond" w:hAnsi="Garamond"/>
          <w:sz w:val="24"/>
          <w:szCs w:val="24"/>
          <w:lang w:val="fr-CA"/>
        </w:rPr>
        <w:t xml:space="preserve"> J’ai fait le choix de n</w:t>
      </w:r>
      <w:r>
        <w:rPr>
          <w:rFonts w:ascii="Garamond" w:hAnsi="Garamond"/>
          <w:sz w:val="24"/>
          <w:szCs w:val="24"/>
          <w:lang w:val="fr-CA"/>
        </w:rPr>
        <w:t xml:space="preserve">e pas écrire au long le mot en « n », car peu importe le contexte d’énonciation, il ne perd pas sa charge déshumanisante. En tant que personne blanche, il ne me revient pas d’employer ce terme. L’utilisation des astérisques est un compromis qui me permet d’aborder le sujet sans répéter l’insulte. </w:t>
      </w:r>
      <w:r w:rsidRPr="000C2D6B">
        <w:rPr>
          <w:rFonts w:ascii="Garamond" w:hAnsi="Garamond"/>
          <w:sz w:val="24"/>
          <w:szCs w:val="24"/>
        </w:rPr>
        <w:t xml:space="preserve">Avant </w:t>
      </w:r>
      <w:proofErr w:type="spellStart"/>
      <w:r w:rsidRPr="000C2D6B">
        <w:rPr>
          <w:rFonts w:ascii="Garamond" w:hAnsi="Garamond"/>
          <w:sz w:val="24"/>
          <w:szCs w:val="24"/>
        </w:rPr>
        <w:t>moi</w:t>
      </w:r>
      <w:proofErr w:type="spellEnd"/>
      <w:r w:rsidRPr="000C2D6B">
        <w:rPr>
          <w:rFonts w:ascii="Garamond" w:hAnsi="Garamond"/>
          <w:sz w:val="24"/>
          <w:szCs w:val="24"/>
        </w:rPr>
        <w:t>, Bruno Cornellier (« The Struggle of Others: Pierre Vallières, Quebecois Settler Nationalism, and the N-Word Today », 20</w:t>
      </w:r>
      <w:r>
        <w:rPr>
          <w:rFonts w:ascii="Garamond" w:hAnsi="Garamond"/>
          <w:sz w:val="24"/>
          <w:szCs w:val="24"/>
        </w:rPr>
        <w:t>17</w:t>
      </w:r>
      <w:r w:rsidRPr="000C2D6B">
        <w:rPr>
          <w:rFonts w:ascii="Garamond" w:hAnsi="Garamond"/>
          <w:sz w:val="24"/>
          <w:szCs w:val="24"/>
        </w:rPr>
        <w:t xml:space="preserve">) et Julie </w:t>
      </w:r>
      <w:proofErr w:type="spellStart"/>
      <w:r w:rsidRPr="000C2D6B">
        <w:rPr>
          <w:rFonts w:ascii="Garamond" w:hAnsi="Garamond"/>
          <w:sz w:val="24"/>
          <w:szCs w:val="24"/>
        </w:rPr>
        <w:t>Burelle</w:t>
      </w:r>
      <w:proofErr w:type="spellEnd"/>
      <w:r w:rsidRPr="000C2D6B">
        <w:rPr>
          <w:rFonts w:ascii="Garamond" w:hAnsi="Garamond"/>
          <w:sz w:val="24"/>
          <w:szCs w:val="24"/>
        </w:rPr>
        <w:t xml:space="preserve"> (</w:t>
      </w:r>
      <w:r w:rsidRPr="000C2D6B">
        <w:rPr>
          <w:rFonts w:ascii="Garamond" w:hAnsi="Garamond"/>
          <w:i/>
          <w:iCs/>
          <w:sz w:val="24"/>
          <w:szCs w:val="24"/>
        </w:rPr>
        <w:t xml:space="preserve">Encounters on Contested Lands. </w:t>
      </w:r>
      <w:proofErr w:type="spellStart"/>
      <w:r>
        <w:rPr>
          <w:rFonts w:ascii="Garamond" w:hAnsi="Garamond"/>
          <w:i/>
          <w:iCs/>
          <w:sz w:val="24"/>
          <w:szCs w:val="24"/>
          <w:lang w:val="fr-CA"/>
        </w:rPr>
        <w:t>Indigenous</w:t>
      </w:r>
      <w:proofErr w:type="spellEnd"/>
      <w:r>
        <w:rPr>
          <w:rFonts w:ascii="Garamond" w:hAnsi="Garamond"/>
          <w:i/>
          <w:iCs/>
          <w:sz w:val="24"/>
          <w:szCs w:val="24"/>
          <w:lang w:val="fr-CA"/>
        </w:rPr>
        <w:t xml:space="preserve"> Performances of </w:t>
      </w:r>
      <w:proofErr w:type="spellStart"/>
      <w:r>
        <w:rPr>
          <w:rFonts w:ascii="Garamond" w:hAnsi="Garamond"/>
          <w:i/>
          <w:iCs/>
          <w:sz w:val="24"/>
          <w:szCs w:val="24"/>
          <w:lang w:val="fr-CA"/>
        </w:rPr>
        <w:t>Sovereignty</w:t>
      </w:r>
      <w:proofErr w:type="spellEnd"/>
      <w:r>
        <w:rPr>
          <w:rFonts w:ascii="Garamond" w:hAnsi="Garamond"/>
          <w:i/>
          <w:iCs/>
          <w:sz w:val="24"/>
          <w:szCs w:val="24"/>
          <w:lang w:val="fr-CA"/>
        </w:rPr>
        <w:t xml:space="preserve"> and </w:t>
      </w:r>
      <w:proofErr w:type="spellStart"/>
      <w:r>
        <w:rPr>
          <w:rFonts w:ascii="Garamond" w:hAnsi="Garamond"/>
          <w:i/>
          <w:iCs/>
          <w:sz w:val="24"/>
          <w:szCs w:val="24"/>
          <w:lang w:val="fr-CA"/>
        </w:rPr>
        <w:t>Nationhood</w:t>
      </w:r>
      <w:proofErr w:type="spellEnd"/>
      <w:r>
        <w:rPr>
          <w:rFonts w:ascii="Garamond" w:hAnsi="Garamond"/>
          <w:i/>
          <w:iCs/>
          <w:sz w:val="24"/>
          <w:szCs w:val="24"/>
          <w:lang w:val="fr-CA"/>
        </w:rPr>
        <w:t xml:space="preserve"> in Québec</w:t>
      </w:r>
      <w:r>
        <w:rPr>
          <w:rFonts w:ascii="Garamond" w:hAnsi="Garamond"/>
          <w:sz w:val="24"/>
          <w:szCs w:val="24"/>
          <w:lang w:val="fr-CA"/>
        </w:rPr>
        <w:t>, 2019) ont également fait ce choix.</w:t>
      </w:r>
    </w:p>
  </w:footnote>
  <w:footnote w:id="3">
    <w:p w14:paraId="1503FB0C" w14:textId="346AE15C" w:rsidR="00356E01" w:rsidRPr="00356E01" w:rsidRDefault="00356E01">
      <w:pPr>
        <w:pStyle w:val="Notedebasdepage"/>
        <w:rPr>
          <w:rFonts w:ascii="Garamond" w:hAnsi="Garamond"/>
          <w:sz w:val="24"/>
          <w:szCs w:val="24"/>
          <w:lang w:val="fr-CA"/>
        </w:rPr>
      </w:pPr>
      <w:r w:rsidRPr="00356E01">
        <w:rPr>
          <w:rStyle w:val="Appelnotedebasdep"/>
          <w:rFonts w:ascii="Garamond" w:hAnsi="Garamond"/>
          <w:sz w:val="24"/>
          <w:szCs w:val="24"/>
        </w:rPr>
        <w:footnoteRef/>
      </w:r>
      <w:r w:rsidRPr="00356E01">
        <w:rPr>
          <w:rFonts w:ascii="Garamond" w:hAnsi="Garamond"/>
          <w:sz w:val="24"/>
          <w:szCs w:val="24"/>
          <w:lang w:val="fr-CA"/>
        </w:rPr>
        <w:t xml:space="preserve"> L</w:t>
      </w:r>
      <w:r>
        <w:rPr>
          <w:rFonts w:ascii="Garamond" w:hAnsi="Garamond"/>
          <w:sz w:val="24"/>
          <w:szCs w:val="24"/>
          <w:lang w:val="fr-CA"/>
        </w:rPr>
        <w:t>e masculin est voulu ici, puisque Vallières</w:t>
      </w:r>
      <w:r w:rsidR="00C32F9F">
        <w:rPr>
          <w:rFonts w:ascii="Garamond" w:hAnsi="Garamond"/>
          <w:sz w:val="24"/>
          <w:szCs w:val="24"/>
          <w:lang w:val="fr-CA"/>
        </w:rPr>
        <w:t xml:space="preserve"> parle d’abord et avant tout d’une classe ouvrière masculin</w:t>
      </w:r>
      <w:r w:rsidR="006B74E1">
        <w:rPr>
          <w:rFonts w:ascii="Garamond" w:hAnsi="Garamond"/>
          <w:sz w:val="24"/>
          <w:szCs w:val="24"/>
          <w:lang w:val="fr-CA"/>
        </w:rPr>
        <w:t>e</w:t>
      </w:r>
      <w:r w:rsidR="00C32F9F">
        <w:rPr>
          <w:rFonts w:ascii="Garamond" w:hAnsi="Garamond"/>
          <w:sz w:val="24"/>
          <w:szCs w:val="24"/>
          <w:lang w:val="fr-CA"/>
        </w:rPr>
        <w:t>, comme il en sera question plus loin.</w:t>
      </w:r>
    </w:p>
  </w:footnote>
  <w:footnote w:id="4">
    <w:p w14:paraId="2519FE6A" w14:textId="4A40D857" w:rsidR="00EA1766" w:rsidRPr="00EA1766" w:rsidRDefault="00EA1766" w:rsidP="0049599A">
      <w:pPr>
        <w:pStyle w:val="Notedebasdepage"/>
        <w:jc w:val="both"/>
        <w:rPr>
          <w:rFonts w:ascii="Garamond" w:hAnsi="Garamond"/>
          <w:sz w:val="24"/>
          <w:szCs w:val="24"/>
          <w:lang w:val="fr-CA"/>
        </w:rPr>
      </w:pPr>
      <w:r w:rsidRPr="00EA1766">
        <w:rPr>
          <w:rStyle w:val="Appelnotedebasdep"/>
          <w:rFonts w:ascii="Garamond" w:hAnsi="Garamond"/>
          <w:sz w:val="24"/>
          <w:szCs w:val="24"/>
        </w:rPr>
        <w:footnoteRef/>
      </w:r>
      <w:r w:rsidRPr="00EA1766">
        <w:rPr>
          <w:rFonts w:ascii="Garamond" w:hAnsi="Garamond"/>
          <w:sz w:val="24"/>
          <w:szCs w:val="24"/>
          <w:lang w:val="fr-CA"/>
        </w:rPr>
        <w:t xml:space="preserve"> </w:t>
      </w:r>
      <w:r>
        <w:rPr>
          <w:rFonts w:ascii="Garamond" w:hAnsi="Garamond"/>
          <w:sz w:val="24"/>
          <w:szCs w:val="24"/>
          <w:lang w:val="fr-CA"/>
        </w:rPr>
        <w:t xml:space="preserve">À ce propos, voir aussi </w:t>
      </w:r>
      <w:proofErr w:type="spellStart"/>
      <w:r w:rsidR="003D26CB">
        <w:rPr>
          <w:rFonts w:ascii="Garamond" w:hAnsi="Garamond"/>
          <w:sz w:val="24"/>
          <w:szCs w:val="24"/>
          <w:lang w:val="fr-CA"/>
        </w:rPr>
        <w:t>Cornellier</w:t>
      </w:r>
      <w:proofErr w:type="spellEnd"/>
      <w:r w:rsidR="003D26CB">
        <w:rPr>
          <w:rFonts w:ascii="Garamond" w:hAnsi="Garamond"/>
          <w:sz w:val="24"/>
          <w:szCs w:val="24"/>
          <w:lang w:val="fr-CA"/>
        </w:rPr>
        <w:t xml:space="preserve">, « The Struggle of </w:t>
      </w:r>
      <w:proofErr w:type="spellStart"/>
      <w:r w:rsidR="003D26CB">
        <w:rPr>
          <w:rFonts w:ascii="Garamond" w:hAnsi="Garamond"/>
          <w:sz w:val="24"/>
          <w:szCs w:val="24"/>
          <w:lang w:val="fr-CA"/>
        </w:rPr>
        <w:t>Others</w:t>
      </w:r>
      <w:proofErr w:type="spellEnd"/>
      <w:r w:rsidR="003D26CB">
        <w:rPr>
          <w:rFonts w:ascii="Garamond" w:hAnsi="Garamond"/>
          <w:sz w:val="24"/>
          <w:szCs w:val="24"/>
          <w:lang w:val="fr-CA"/>
        </w:rPr>
        <w:t> ».</w:t>
      </w:r>
    </w:p>
  </w:footnote>
  <w:footnote w:id="5">
    <w:p w14:paraId="2298738F" w14:textId="7314D4CE" w:rsidR="0020446C" w:rsidRPr="0020446C" w:rsidRDefault="0020446C" w:rsidP="0049599A">
      <w:pPr>
        <w:pStyle w:val="Notedebasdepage"/>
        <w:jc w:val="both"/>
        <w:rPr>
          <w:rFonts w:ascii="Garamond" w:hAnsi="Garamond"/>
          <w:sz w:val="24"/>
          <w:szCs w:val="24"/>
          <w:lang w:val="fr-CA"/>
        </w:rPr>
      </w:pPr>
      <w:r w:rsidRPr="0020446C">
        <w:rPr>
          <w:rStyle w:val="Appelnotedebasdep"/>
          <w:rFonts w:ascii="Garamond" w:hAnsi="Garamond"/>
          <w:sz w:val="24"/>
          <w:szCs w:val="24"/>
        </w:rPr>
        <w:footnoteRef/>
      </w:r>
      <w:r w:rsidRPr="0020446C">
        <w:rPr>
          <w:rFonts w:ascii="Garamond" w:hAnsi="Garamond"/>
          <w:sz w:val="24"/>
          <w:szCs w:val="24"/>
          <w:lang w:val="fr-CA"/>
        </w:rPr>
        <w:t xml:space="preserve"> </w:t>
      </w:r>
      <w:r>
        <w:rPr>
          <w:rFonts w:ascii="Garamond" w:hAnsi="Garamond"/>
          <w:sz w:val="24"/>
          <w:szCs w:val="24"/>
          <w:lang w:val="fr-CA"/>
        </w:rPr>
        <w:t xml:space="preserve">Ici, l’expression </w:t>
      </w:r>
      <w:r w:rsidR="006F3D7E">
        <w:rPr>
          <w:rFonts w:ascii="Garamond" w:hAnsi="Garamond"/>
          <w:sz w:val="24"/>
          <w:szCs w:val="24"/>
          <w:lang w:val="fr-CA"/>
        </w:rPr>
        <w:t>« larmes des personnes noires » est à ne pas confondre avec « les larmes blanches » ou « les larmes des personnes blanches »</w:t>
      </w:r>
      <w:r w:rsidR="007365EF">
        <w:rPr>
          <w:rFonts w:ascii="Garamond" w:hAnsi="Garamond"/>
          <w:sz w:val="24"/>
          <w:szCs w:val="24"/>
          <w:lang w:val="fr-CA"/>
        </w:rPr>
        <w:t xml:space="preserve">, qu’on utilise de façon péjorative pour parler de la fragilité et de la culpabilité blanches. </w:t>
      </w:r>
    </w:p>
  </w:footnote>
  <w:footnote w:id="6">
    <w:p w14:paraId="56B2DA2C" w14:textId="0DF50F67" w:rsidR="00406AE5" w:rsidRPr="00465F23" w:rsidRDefault="00406AE5" w:rsidP="00465F23">
      <w:pPr>
        <w:pStyle w:val="Notedebasdepage"/>
        <w:jc w:val="both"/>
        <w:rPr>
          <w:rFonts w:ascii="Garamond" w:hAnsi="Garamond"/>
          <w:sz w:val="24"/>
          <w:szCs w:val="24"/>
          <w:lang w:val="fr-CA"/>
        </w:rPr>
      </w:pPr>
      <w:r w:rsidRPr="00465F23">
        <w:rPr>
          <w:rStyle w:val="Appelnotedebasdep"/>
          <w:rFonts w:ascii="Garamond" w:hAnsi="Garamond"/>
          <w:sz w:val="24"/>
          <w:szCs w:val="24"/>
        </w:rPr>
        <w:footnoteRef/>
      </w:r>
      <w:r w:rsidRPr="00465F23">
        <w:rPr>
          <w:rFonts w:ascii="Garamond" w:hAnsi="Garamond"/>
          <w:sz w:val="24"/>
          <w:szCs w:val="24"/>
          <w:lang w:val="fr-CA"/>
        </w:rPr>
        <w:t xml:space="preserve"> </w:t>
      </w:r>
      <w:r w:rsidR="00845813">
        <w:rPr>
          <w:rFonts w:ascii="Garamond" w:hAnsi="Garamond"/>
          <w:sz w:val="24"/>
          <w:szCs w:val="24"/>
          <w:lang w:val="fr-CA"/>
        </w:rPr>
        <w:t xml:space="preserve">Pour </w:t>
      </w:r>
      <w:proofErr w:type="spellStart"/>
      <w:r w:rsidR="00845813">
        <w:rPr>
          <w:rFonts w:ascii="Garamond" w:hAnsi="Garamond"/>
          <w:sz w:val="24"/>
          <w:szCs w:val="24"/>
          <w:lang w:val="fr-CA"/>
        </w:rPr>
        <w:t>Isenberg</w:t>
      </w:r>
      <w:proofErr w:type="spellEnd"/>
      <w:r w:rsidR="00845813">
        <w:rPr>
          <w:rFonts w:ascii="Garamond" w:hAnsi="Garamond"/>
          <w:sz w:val="24"/>
          <w:szCs w:val="24"/>
          <w:lang w:val="fr-CA"/>
        </w:rPr>
        <w:t xml:space="preserve">, </w:t>
      </w:r>
      <w:r w:rsidR="00BB13FE">
        <w:rPr>
          <w:rFonts w:ascii="Garamond" w:hAnsi="Garamond"/>
          <w:sz w:val="24"/>
          <w:szCs w:val="24"/>
          <w:lang w:val="fr-CA"/>
        </w:rPr>
        <w:t xml:space="preserve">William Faulkner et James </w:t>
      </w:r>
      <w:proofErr w:type="spellStart"/>
      <w:r w:rsidR="00BB13FE">
        <w:rPr>
          <w:rFonts w:ascii="Garamond" w:hAnsi="Garamond"/>
          <w:sz w:val="24"/>
          <w:szCs w:val="24"/>
          <w:lang w:val="fr-CA"/>
        </w:rPr>
        <w:t>Agee</w:t>
      </w:r>
      <w:proofErr w:type="spellEnd"/>
      <w:r w:rsidR="00BB13FE">
        <w:rPr>
          <w:rFonts w:ascii="Garamond" w:hAnsi="Garamond"/>
          <w:sz w:val="24"/>
          <w:szCs w:val="24"/>
          <w:lang w:val="fr-CA"/>
        </w:rPr>
        <w:t xml:space="preserve"> sont les pionniers du genre </w:t>
      </w:r>
      <w:r w:rsidR="00BB13FE">
        <w:rPr>
          <w:rFonts w:ascii="Garamond" w:hAnsi="Garamond"/>
          <w:i/>
          <w:iCs/>
          <w:sz w:val="24"/>
          <w:szCs w:val="24"/>
          <w:lang w:val="fr-CA"/>
        </w:rPr>
        <w:t>white trash</w:t>
      </w:r>
      <w:r w:rsidR="001A3E00">
        <w:rPr>
          <w:rFonts w:ascii="Garamond" w:hAnsi="Garamond"/>
          <w:sz w:val="24"/>
          <w:szCs w:val="24"/>
          <w:lang w:val="fr-CA"/>
        </w:rPr>
        <w:t xml:space="preserve">. </w:t>
      </w:r>
      <w:r w:rsidR="00D74BA8">
        <w:rPr>
          <w:rFonts w:ascii="Garamond" w:hAnsi="Garamond"/>
          <w:sz w:val="24"/>
          <w:szCs w:val="24"/>
          <w:lang w:val="fr-CA"/>
        </w:rPr>
        <w:t>Les autrices Dorothy Allison</w:t>
      </w:r>
      <w:r w:rsidR="00D65D1D">
        <w:rPr>
          <w:rFonts w:ascii="Garamond" w:hAnsi="Garamond"/>
          <w:sz w:val="24"/>
          <w:szCs w:val="24"/>
          <w:lang w:val="fr-CA"/>
        </w:rPr>
        <w:t xml:space="preserve"> (</w:t>
      </w:r>
      <w:r w:rsidR="00D4113F">
        <w:rPr>
          <w:rFonts w:ascii="Garamond" w:hAnsi="Garamond"/>
          <w:i/>
          <w:iCs/>
          <w:sz w:val="24"/>
          <w:szCs w:val="24"/>
          <w:lang w:val="fr-CA"/>
        </w:rPr>
        <w:t xml:space="preserve">Bastard Out of Carolina </w:t>
      </w:r>
      <w:r w:rsidR="00D4113F">
        <w:rPr>
          <w:rFonts w:ascii="Garamond" w:hAnsi="Garamond"/>
          <w:sz w:val="24"/>
          <w:szCs w:val="24"/>
          <w:lang w:val="fr-CA"/>
        </w:rPr>
        <w:t>[1992]</w:t>
      </w:r>
      <w:r w:rsidR="00D65D1D">
        <w:rPr>
          <w:rFonts w:ascii="Garamond" w:hAnsi="Garamond"/>
          <w:sz w:val="24"/>
          <w:szCs w:val="24"/>
          <w:lang w:val="fr-CA"/>
        </w:rPr>
        <w:t>)</w:t>
      </w:r>
      <w:r w:rsidR="00D74BA8">
        <w:rPr>
          <w:rFonts w:ascii="Garamond" w:hAnsi="Garamond"/>
          <w:sz w:val="24"/>
          <w:szCs w:val="24"/>
          <w:lang w:val="fr-CA"/>
        </w:rPr>
        <w:t xml:space="preserve"> et Carolyn </w:t>
      </w:r>
      <w:r w:rsidR="00142B82">
        <w:rPr>
          <w:rFonts w:ascii="Garamond" w:hAnsi="Garamond"/>
          <w:sz w:val="24"/>
          <w:szCs w:val="24"/>
          <w:lang w:val="fr-CA"/>
        </w:rPr>
        <w:t>Chute</w:t>
      </w:r>
      <w:r w:rsidR="008D447A">
        <w:rPr>
          <w:rFonts w:ascii="Garamond" w:hAnsi="Garamond"/>
          <w:sz w:val="24"/>
          <w:szCs w:val="24"/>
          <w:lang w:val="fr-CA"/>
        </w:rPr>
        <w:t xml:space="preserve"> (</w:t>
      </w:r>
      <w:r w:rsidR="00F63262">
        <w:rPr>
          <w:rFonts w:ascii="Garamond" w:hAnsi="Garamond"/>
          <w:i/>
          <w:iCs/>
          <w:sz w:val="24"/>
          <w:szCs w:val="24"/>
          <w:lang w:val="fr-CA"/>
        </w:rPr>
        <w:t xml:space="preserve">The </w:t>
      </w:r>
      <w:proofErr w:type="spellStart"/>
      <w:r w:rsidR="00F63262">
        <w:rPr>
          <w:rFonts w:ascii="Garamond" w:hAnsi="Garamond"/>
          <w:i/>
          <w:iCs/>
          <w:sz w:val="24"/>
          <w:szCs w:val="24"/>
          <w:lang w:val="fr-CA"/>
        </w:rPr>
        <w:t>Beans</w:t>
      </w:r>
      <w:proofErr w:type="spellEnd"/>
      <w:r w:rsidR="00F63262">
        <w:rPr>
          <w:rFonts w:ascii="Garamond" w:hAnsi="Garamond"/>
          <w:i/>
          <w:iCs/>
          <w:sz w:val="24"/>
          <w:szCs w:val="24"/>
          <w:lang w:val="fr-CA"/>
        </w:rPr>
        <w:t xml:space="preserve"> of </w:t>
      </w:r>
      <w:proofErr w:type="spellStart"/>
      <w:r w:rsidR="00F63262">
        <w:rPr>
          <w:rFonts w:ascii="Garamond" w:hAnsi="Garamond"/>
          <w:i/>
          <w:iCs/>
          <w:sz w:val="24"/>
          <w:szCs w:val="24"/>
          <w:lang w:val="fr-CA"/>
        </w:rPr>
        <w:t>Egypt</w:t>
      </w:r>
      <w:proofErr w:type="spellEnd"/>
      <w:r w:rsidR="00F63262">
        <w:rPr>
          <w:rFonts w:ascii="Garamond" w:hAnsi="Garamond"/>
          <w:i/>
          <w:iCs/>
          <w:sz w:val="24"/>
          <w:szCs w:val="24"/>
          <w:lang w:val="fr-CA"/>
        </w:rPr>
        <w:t>, Maine</w:t>
      </w:r>
      <w:r w:rsidR="007252D6">
        <w:rPr>
          <w:rFonts w:ascii="Garamond" w:hAnsi="Garamond"/>
          <w:i/>
          <w:iCs/>
          <w:sz w:val="24"/>
          <w:szCs w:val="24"/>
          <w:lang w:val="fr-CA"/>
        </w:rPr>
        <w:t xml:space="preserve"> </w:t>
      </w:r>
      <w:r w:rsidR="007252D6">
        <w:rPr>
          <w:rFonts w:ascii="Garamond" w:hAnsi="Garamond"/>
          <w:sz w:val="24"/>
          <w:szCs w:val="24"/>
          <w:lang w:val="fr-CA"/>
        </w:rPr>
        <w:t>[1985]</w:t>
      </w:r>
      <w:r w:rsidR="008D447A">
        <w:rPr>
          <w:rFonts w:ascii="Garamond" w:hAnsi="Garamond"/>
          <w:sz w:val="24"/>
          <w:szCs w:val="24"/>
          <w:lang w:val="fr-CA"/>
        </w:rPr>
        <w:t>)</w:t>
      </w:r>
      <w:r w:rsidR="00142B82">
        <w:rPr>
          <w:rFonts w:ascii="Garamond" w:hAnsi="Garamond"/>
          <w:sz w:val="24"/>
          <w:szCs w:val="24"/>
          <w:lang w:val="fr-CA"/>
        </w:rPr>
        <w:t xml:space="preserve">, </w:t>
      </w:r>
      <w:r w:rsidR="005E5642">
        <w:rPr>
          <w:rFonts w:ascii="Garamond" w:hAnsi="Garamond"/>
          <w:sz w:val="24"/>
          <w:szCs w:val="24"/>
          <w:lang w:val="fr-CA"/>
        </w:rPr>
        <w:t xml:space="preserve">qui ont reçu une reconnaissance pour leur représentation </w:t>
      </w:r>
      <w:r w:rsidR="00F01B88">
        <w:rPr>
          <w:rFonts w:ascii="Garamond" w:hAnsi="Garamond"/>
          <w:sz w:val="24"/>
          <w:szCs w:val="24"/>
          <w:lang w:val="fr-CA"/>
        </w:rPr>
        <w:t xml:space="preserve">de la pauvreté rurale, </w:t>
      </w:r>
      <w:r w:rsidR="00B869EF">
        <w:rPr>
          <w:rFonts w:ascii="Garamond" w:hAnsi="Garamond"/>
          <w:sz w:val="24"/>
          <w:szCs w:val="24"/>
          <w:lang w:val="fr-CA"/>
        </w:rPr>
        <w:t>sont les représentantes</w:t>
      </w:r>
      <w:r w:rsidR="00281E8C">
        <w:rPr>
          <w:rFonts w:ascii="Garamond" w:hAnsi="Garamond"/>
          <w:sz w:val="24"/>
          <w:szCs w:val="24"/>
          <w:lang w:val="fr-CA"/>
        </w:rPr>
        <w:t xml:space="preserve"> plus</w:t>
      </w:r>
      <w:r w:rsidR="00B869EF">
        <w:rPr>
          <w:rFonts w:ascii="Garamond" w:hAnsi="Garamond"/>
          <w:sz w:val="24"/>
          <w:szCs w:val="24"/>
          <w:lang w:val="fr-CA"/>
        </w:rPr>
        <w:t xml:space="preserve"> </w:t>
      </w:r>
      <w:r w:rsidR="00281E8C">
        <w:rPr>
          <w:rFonts w:ascii="Garamond" w:hAnsi="Garamond"/>
          <w:sz w:val="24"/>
          <w:szCs w:val="24"/>
          <w:lang w:val="fr-CA"/>
        </w:rPr>
        <w:t>contemporaines du genre.</w:t>
      </w:r>
      <w:r w:rsidR="0030500D">
        <w:rPr>
          <w:rFonts w:ascii="Garamond" w:hAnsi="Garamond"/>
          <w:sz w:val="24"/>
          <w:szCs w:val="24"/>
          <w:lang w:val="fr-CA"/>
        </w:rPr>
        <w:t xml:space="preserve"> Leur point de vue est interne à la classe sociale qu’elles décrivent, et les thèmes de la</w:t>
      </w:r>
      <w:r w:rsidR="002B7201">
        <w:rPr>
          <w:rFonts w:ascii="Garamond" w:hAnsi="Garamond"/>
          <w:sz w:val="24"/>
          <w:szCs w:val="24"/>
          <w:lang w:val="fr-CA"/>
        </w:rPr>
        <w:t xml:space="preserve"> classe et de la sexualité dominent leur écriture</w:t>
      </w:r>
      <w:r w:rsidR="005C0885">
        <w:rPr>
          <w:rFonts w:ascii="Garamond" w:hAnsi="Garamond"/>
          <w:sz w:val="24"/>
          <w:szCs w:val="24"/>
          <w:lang w:val="fr-CA"/>
        </w:rPr>
        <w:t>.</w:t>
      </w:r>
      <w:r w:rsidR="002B7201">
        <w:rPr>
          <w:rFonts w:ascii="Garamond" w:hAnsi="Garamond"/>
          <w:sz w:val="24"/>
          <w:szCs w:val="24"/>
          <w:lang w:val="fr-CA"/>
        </w:rPr>
        <w:t xml:space="preserve"> </w:t>
      </w:r>
    </w:p>
  </w:footnote>
  <w:footnote w:id="7">
    <w:p w14:paraId="68D3A74B" w14:textId="2CF54FE0" w:rsidR="00487066" w:rsidRPr="00487066" w:rsidRDefault="00487066">
      <w:pPr>
        <w:pStyle w:val="Notedebasdepage"/>
        <w:rPr>
          <w:rFonts w:ascii="Garamond" w:hAnsi="Garamond"/>
          <w:sz w:val="24"/>
          <w:szCs w:val="24"/>
          <w:lang w:val="fr-CA"/>
        </w:rPr>
      </w:pPr>
      <w:r w:rsidRPr="00487066">
        <w:rPr>
          <w:rStyle w:val="Appelnotedebasdep"/>
          <w:rFonts w:ascii="Garamond" w:hAnsi="Garamond"/>
          <w:sz w:val="24"/>
          <w:szCs w:val="24"/>
        </w:rPr>
        <w:footnoteRef/>
      </w:r>
      <w:r w:rsidRPr="00487066">
        <w:rPr>
          <w:rFonts w:ascii="Garamond" w:hAnsi="Garamond"/>
          <w:sz w:val="24"/>
          <w:szCs w:val="24"/>
          <w:lang w:val="fr-CA"/>
        </w:rPr>
        <w:t xml:space="preserve"> </w:t>
      </w:r>
      <w:r>
        <w:rPr>
          <w:rFonts w:ascii="Garamond" w:hAnsi="Garamond"/>
          <w:sz w:val="24"/>
          <w:szCs w:val="24"/>
          <w:lang w:val="fr-CA"/>
        </w:rPr>
        <w:t>L</w:t>
      </w:r>
      <w:r w:rsidR="00430DBB">
        <w:rPr>
          <w:rFonts w:ascii="Garamond" w:hAnsi="Garamond"/>
          <w:sz w:val="24"/>
          <w:szCs w:val="24"/>
          <w:lang w:val="fr-CA"/>
        </w:rPr>
        <w:t>e</w:t>
      </w:r>
      <w:r>
        <w:rPr>
          <w:rFonts w:ascii="Garamond" w:hAnsi="Garamond"/>
          <w:sz w:val="24"/>
          <w:szCs w:val="24"/>
          <w:lang w:val="fr-CA"/>
        </w:rPr>
        <w:t xml:space="preserve"> masculin est </w:t>
      </w:r>
      <w:r w:rsidR="00AE3B3A">
        <w:rPr>
          <w:rFonts w:ascii="Garamond" w:hAnsi="Garamond"/>
          <w:sz w:val="24"/>
          <w:szCs w:val="24"/>
          <w:lang w:val="fr-CA"/>
        </w:rPr>
        <w:t xml:space="preserve">délibéré </w:t>
      </w:r>
      <w:r>
        <w:rPr>
          <w:rFonts w:ascii="Garamond" w:hAnsi="Garamond"/>
          <w:sz w:val="24"/>
          <w:szCs w:val="24"/>
          <w:lang w:val="fr-CA"/>
        </w:rPr>
        <w:t>ici aussi, pour les mêmes raisons que chez Vallières qui seront discutées plus tard.</w:t>
      </w:r>
    </w:p>
  </w:footnote>
  <w:footnote w:id="8">
    <w:p w14:paraId="2EF2262A" w14:textId="37E21B60" w:rsidR="00C96189" w:rsidRPr="00C96189" w:rsidRDefault="00C96189" w:rsidP="00C96189">
      <w:pPr>
        <w:pStyle w:val="Notedebasdepage"/>
        <w:jc w:val="both"/>
        <w:rPr>
          <w:rFonts w:ascii="Garamond" w:hAnsi="Garamond"/>
          <w:sz w:val="24"/>
          <w:szCs w:val="24"/>
          <w:lang w:val="fr-CA"/>
        </w:rPr>
      </w:pPr>
      <w:r w:rsidRPr="00C96189">
        <w:rPr>
          <w:rStyle w:val="Appelnotedebasdep"/>
          <w:rFonts w:ascii="Garamond" w:hAnsi="Garamond"/>
          <w:sz w:val="24"/>
          <w:szCs w:val="24"/>
        </w:rPr>
        <w:footnoteRef/>
      </w:r>
      <w:r w:rsidRPr="00C96189">
        <w:rPr>
          <w:rFonts w:ascii="Garamond" w:hAnsi="Garamond"/>
          <w:sz w:val="24"/>
          <w:szCs w:val="24"/>
          <w:lang w:val="fr-CA"/>
        </w:rPr>
        <w:t xml:space="preserve"> </w:t>
      </w:r>
      <w:proofErr w:type="spellStart"/>
      <w:r>
        <w:rPr>
          <w:rFonts w:ascii="Garamond" w:hAnsi="Garamond"/>
          <w:sz w:val="24"/>
          <w:szCs w:val="24"/>
          <w:lang w:val="fr-CA"/>
        </w:rPr>
        <w:t>Isenberg</w:t>
      </w:r>
      <w:proofErr w:type="spellEnd"/>
      <w:r>
        <w:rPr>
          <w:rFonts w:ascii="Garamond" w:hAnsi="Garamond"/>
          <w:sz w:val="24"/>
          <w:szCs w:val="24"/>
          <w:lang w:val="fr-CA"/>
        </w:rPr>
        <w:t xml:space="preserve"> crée elle aussi un rapprochement entre le </w:t>
      </w:r>
      <w:r>
        <w:rPr>
          <w:rFonts w:ascii="Garamond" w:hAnsi="Garamond"/>
          <w:i/>
          <w:iCs/>
          <w:sz w:val="24"/>
          <w:szCs w:val="24"/>
          <w:lang w:val="fr-CA"/>
        </w:rPr>
        <w:t xml:space="preserve">white trash </w:t>
      </w:r>
      <w:r>
        <w:rPr>
          <w:rFonts w:ascii="Garamond" w:hAnsi="Garamond"/>
          <w:sz w:val="24"/>
          <w:szCs w:val="24"/>
          <w:lang w:val="fr-CA"/>
        </w:rPr>
        <w:t>et les peuples autochtones des États-Unis</w:t>
      </w:r>
      <w:r w:rsidR="00370F67">
        <w:rPr>
          <w:rFonts w:ascii="Garamond" w:hAnsi="Garamond"/>
          <w:sz w:val="24"/>
          <w:szCs w:val="24"/>
          <w:lang w:val="fr-CA"/>
        </w:rPr>
        <w:t>, qui ont en commun de ne pas s’être établis en un lieu fixe comme le voulait la logique coloniale : « </w:t>
      </w:r>
      <w:r w:rsidR="00141DF6">
        <w:rPr>
          <w:rFonts w:ascii="Garamond" w:hAnsi="Garamond"/>
          <w:sz w:val="24"/>
          <w:szCs w:val="24"/>
          <w:lang w:val="fr-CA"/>
        </w:rPr>
        <w:t xml:space="preserve">In </w:t>
      </w:r>
      <w:proofErr w:type="spellStart"/>
      <w:r w:rsidR="00141DF6">
        <w:rPr>
          <w:rFonts w:ascii="Garamond" w:hAnsi="Garamond"/>
          <w:sz w:val="24"/>
          <w:szCs w:val="24"/>
          <w:lang w:val="fr-CA"/>
        </w:rPr>
        <w:t>moving</w:t>
      </w:r>
      <w:proofErr w:type="spellEnd"/>
      <w:r w:rsidR="00141DF6">
        <w:rPr>
          <w:rFonts w:ascii="Garamond" w:hAnsi="Garamond"/>
          <w:sz w:val="24"/>
          <w:szCs w:val="24"/>
          <w:lang w:val="fr-CA"/>
        </w:rPr>
        <w:t xml:space="preserve"> </w:t>
      </w:r>
      <w:proofErr w:type="spellStart"/>
      <w:r w:rsidR="00141DF6">
        <w:rPr>
          <w:rFonts w:ascii="Garamond" w:hAnsi="Garamond"/>
          <w:sz w:val="24"/>
          <w:szCs w:val="24"/>
          <w:lang w:val="fr-CA"/>
        </w:rPr>
        <w:t>around</w:t>
      </w:r>
      <w:proofErr w:type="spellEnd"/>
      <w:r w:rsidR="00141DF6">
        <w:rPr>
          <w:rFonts w:ascii="Garamond" w:hAnsi="Garamond"/>
          <w:sz w:val="24"/>
          <w:szCs w:val="24"/>
          <w:lang w:val="fr-CA"/>
        </w:rPr>
        <w:t xml:space="preserve">, </w:t>
      </w:r>
      <w:proofErr w:type="spellStart"/>
      <w:r w:rsidR="00141DF6">
        <w:rPr>
          <w:rFonts w:ascii="Garamond" w:hAnsi="Garamond"/>
          <w:sz w:val="24"/>
          <w:szCs w:val="24"/>
          <w:lang w:val="fr-CA"/>
        </w:rPr>
        <w:t>they</w:t>
      </w:r>
      <w:proofErr w:type="spellEnd"/>
      <w:r w:rsidR="00141DF6">
        <w:rPr>
          <w:rFonts w:ascii="Garamond" w:hAnsi="Garamond"/>
          <w:sz w:val="24"/>
          <w:szCs w:val="24"/>
          <w:lang w:val="fr-CA"/>
        </w:rPr>
        <w:t xml:space="preserve"> </w:t>
      </w:r>
      <w:proofErr w:type="spellStart"/>
      <w:r w:rsidR="00141DF6">
        <w:rPr>
          <w:rFonts w:ascii="Garamond" w:hAnsi="Garamond"/>
          <w:sz w:val="24"/>
          <w:szCs w:val="24"/>
          <w:lang w:val="fr-CA"/>
        </w:rPr>
        <w:t>failed</w:t>
      </w:r>
      <w:proofErr w:type="spellEnd"/>
      <w:r w:rsidR="00141DF6">
        <w:rPr>
          <w:rFonts w:ascii="Garamond" w:hAnsi="Garamond"/>
          <w:sz w:val="24"/>
          <w:szCs w:val="24"/>
          <w:lang w:val="fr-CA"/>
        </w:rPr>
        <w:t xml:space="preserve"> (like the </w:t>
      </w:r>
      <w:proofErr w:type="spellStart"/>
      <w:r w:rsidR="00141DF6">
        <w:rPr>
          <w:rFonts w:ascii="Garamond" w:hAnsi="Garamond"/>
          <w:sz w:val="24"/>
          <w:szCs w:val="24"/>
          <w:lang w:val="fr-CA"/>
        </w:rPr>
        <w:t>Indians</w:t>
      </w:r>
      <w:proofErr w:type="spellEnd"/>
      <w:r w:rsidR="00141DF6">
        <w:rPr>
          <w:rFonts w:ascii="Garamond" w:hAnsi="Garamond"/>
          <w:sz w:val="24"/>
          <w:szCs w:val="24"/>
          <w:lang w:val="fr-CA"/>
        </w:rPr>
        <w:t xml:space="preserve">) to put </w:t>
      </w:r>
      <w:proofErr w:type="spellStart"/>
      <w:r w:rsidR="00141DF6">
        <w:rPr>
          <w:rFonts w:ascii="Garamond" w:hAnsi="Garamond"/>
          <w:sz w:val="24"/>
          <w:szCs w:val="24"/>
          <w:lang w:val="fr-CA"/>
        </w:rPr>
        <w:t>healthy</w:t>
      </w:r>
      <w:proofErr w:type="spellEnd"/>
      <w:r w:rsidR="00141DF6">
        <w:rPr>
          <w:rFonts w:ascii="Garamond" w:hAnsi="Garamond"/>
          <w:sz w:val="24"/>
          <w:szCs w:val="24"/>
          <w:lang w:val="fr-CA"/>
        </w:rPr>
        <w:t xml:space="preserve"> </w:t>
      </w:r>
      <w:proofErr w:type="spellStart"/>
      <w:r w:rsidR="00141DF6">
        <w:rPr>
          <w:rFonts w:ascii="Garamond" w:hAnsi="Garamond"/>
          <w:sz w:val="24"/>
          <w:szCs w:val="24"/>
          <w:lang w:val="fr-CA"/>
        </w:rPr>
        <w:t>roots</w:t>
      </w:r>
      <w:proofErr w:type="spellEnd"/>
      <w:r w:rsidR="00141DF6">
        <w:rPr>
          <w:rFonts w:ascii="Garamond" w:hAnsi="Garamond"/>
          <w:sz w:val="24"/>
          <w:szCs w:val="24"/>
          <w:lang w:val="fr-CA"/>
        </w:rPr>
        <w:t xml:space="preserve"> and </w:t>
      </w:r>
      <w:proofErr w:type="spellStart"/>
      <w:r w:rsidR="00141DF6">
        <w:rPr>
          <w:rFonts w:ascii="Garamond" w:hAnsi="Garamond"/>
          <w:sz w:val="24"/>
          <w:szCs w:val="24"/>
          <w:lang w:val="fr-CA"/>
        </w:rPr>
        <w:t>join</w:t>
      </w:r>
      <w:proofErr w:type="spellEnd"/>
      <w:r w:rsidR="00141DF6">
        <w:rPr>
          <w:rFonts w:ascii="Garamond" w:hAnsi="Garamond"/>
          <w:sz w:val="24"/>
          <w:szCs w:val="24"/>
          <w:lang w:val="fr-CA"/>
        </w:rPr>
        <w:t xml:space="preserve"> the </w:t>
      </w:r>
      <w:proofErr w:type="spellStart"/>
      <w:r w:rsidR="00141DF6">
        <w:rPr>
          <w:rFonts w:ascii="Garamond" w:hAnsi="Garamond"/>
          <w:sz w:val="24"/>
          <w:szCs w:val="24"/>
          <w:lang w:val="fr-CA"/>
        </w:rPr>
        <w:t>settled</w:t>
      </w:r>
      <w:proofErr w:type="spellEnd"/>
      <w:r w:rsidR="00141DF6">
        <w:rPr>
          <w:rFonts w:ascii="Garamond" w:hAnsi="Garamond"/>
          <w:sz w:val="24"/>
          <w:szCs w:val="24"/>
          <w:lang w:val="fr-CA"/>
        </w:rPr>
        <w:t xml:space="preserve"> </w:t>
      </w:r>
      <w:proofErr w:type="spellStart"/>
      <w:r w:rsidR="00141DF6">
        <w:rPr>
          <w:rFonts w:ascii="Garamond" w:hAnsi="Garamond"/>
          <w:sz w:val="24"/>
          <w:szCs w:val="24"/>
          <w:lang w:val="fr-CA"/>
        </w:rPr>
        <w:t>labor</w:t>
      </w:r>
      <w:proofErr w:type="spellEnd"/>
      <w:r w:rsidR="00141DF6">
        <w:rPr>
          <w:rFonts w:ascii="Garamond" w:hAnsi="Garamond"/>
          <w:sz w:val="24"/>
          <w:szCs w:val="24"/>
          <w:lang w:val="fr-CA"/>
        </w:rPr>
        <w:t xml:space="preserve"> </w:t>
      </w:r>
      <w:r w:rsidR="0011320B">
        <w:rPr>
          <w:rFonts w:ascii="Garamond" w:hAnsi="Garamond"/>
          <w:sz w:val="24"/>
          <w:szCs w:val="24"/>
          <w:lang w:val="fr-CA"/>
        </w:rPr>
        <w:t>force of servants, tenants and artisans » (</w:t>
      </w:r>
      <w:proofErr w:type="spellStart"/>
      <w:r w:rsidR="0011320B">
        <w:rPr>
          <w:rFonts w:ascii="Garamond" w:hAnsi="Garamond"/>
          <w:sz w:val="24"/>
          <w:szCs w:val="24"/>
          <w:lang w:val="fr-CA"/>
        </w:rPr>
        <w:t>Isenberg</w:t>
      </w:r>
      <w:proofErr w:type="spellEnd"/>
      <w:r w:rsidR="0011320B">
        <w:rPr>
          <w:rFonts w:ascii="Garamond" w:hAnsi="Garamond"/>
          <w:sz w:val="24"/>
          <w:szCs w:val="24"/>
          <w:lang w:val="fr-CA"/>
        </w:rPr>
        <w:t xml:space="preserve"> 2017 : </w:t>
      </w:r>
      <w:r w:rsidR="00EF7646">
        <w:rPr>
          <w:rFonts w:ascii="Garamond" w:hAnsi="Garamond"/>
          <w:sz w:val="24"/>
          <w:szCs w:val="24"/>
          <w:lang w:val="fr-CA"/>
        </w:rPr>
        <w:t>22</w:t>
      </w:r>
      <w:r w:rsidR="0011320B">
        <w:rPr>
          <w:rFonts w:ascii="Garamond" w:hAnsi="Garamond"/>
          <w:sz w:val="24"/>
          <w:szCs w:val="24"/>
          <w:lang w:val="fr-CA"/>
        </w:rPr>
        <w:t>).</w:t>
      </w:r>
    </w:p>
  </w:footnote>
  <w:footnote w:id="9">
    <w:p w14:paraId="79F04E6C" w14:textId="4749C697" w:rsidR="00761E46" w:rsidRPr="00761E46" w:rsidRDefault="00761E46" w:rsidP="00761E46">
      <w:pPr>
        <w:pStyle w:val="Notedebasdepage"/>
        <w:jc w:val="both"/>
        <w:rPr>
          <w:rFonts w:ascii="Garamond" w:hAnsi="Garamond"/>
          <w:sz w:val="24"/>
          <w:szCs w:val="24"/>
          <w:lang w:val="fr-CA"/>
        </w:rPr>
      </w:pPr>
      <w:r w:rsidRPr="00761E46">
        <w:rPr>
          <w:rStyle w:val="Appelnotedebasdep"/>
          <w:rFonts w:ascii="Garamond" w:hAnsi="Garamond"/>
          <w:sz w:val="24"/>
          <w:szCs w:val="24"/>
        </w:rPr>
        <w:footnoteRef/>
      </w:r>
      <w:r w:rsidRPr="00761E46">
        <w:rPr>
          <w:rFonts w:ascii="Garamond" w:hAnsi="Garamond"/>
          <w:sz w:val="24"/>
          <w:szCs w:val="24"/>
          <w:lang w:val="fr-CA"/>
        </w:rPr>
        <w:t xml:space="preserve"> Comme le mot en </w:t>
      </w:r>
      <w:r>
        <w:rPr>
          <w:rFonts w:ascii="Garamond" w:hAnsi="Garamond"/>
          <w:sz w:val="24"/>
          <w:szCs w:val="24"/>
          <w:lang w:val="fr-CA"/>
        </w:rPr>
        <w:t>« s »</w:t>
      </w:r>
      <w:r w:rsidR="007824B8">
        <w:rPr>
          <w:rFonts w:ascii="Garamond" w:hAnsi="Garamond"/>
          <w:sz w:val="24"/>
          <w:szCs w:val="24"/>
          <w:lang w:val="fr-CA"/>
        </w:rPr>
        <w:t xml:space="preserve"> est l’équivalent du mot en « n », il n’est pas question ici de le reproduire.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26"/>
    <w:rsid w:val="00005F87"/>
    <w:rsid w:val="000124CF"/>
    <w:rsid w:val="0001708A"/>
    <w:rsid w:val="00017458"/>
    <w:rsid w:val="00022310"/>
    <w:rsid w:val="00024183"/>
    <w:rsid w:val="00024396"/>
    <w:rsid w:val="00024B5E"/>
    <w:rsid w:val="000254CC"/>
    <w:rsid w:val="000269A4"/>
    <w:rsid w:val="00027C81"/>
    <w:rsid w:val="00030B3A"/>
    <w:rsid w:val="00031045"/>
    <w:rsid w:val="0003213B"/>
    <w:rsid w:val="00032E9F"/>
    <w:rsid w:val="00033013"/>
    <w:rsid w:val="0003348C"/>
    <w:rsid w:val="0003432C"/>
    <w:rsid w:val="000345F2"/>
    <w:rsid w:val="000348D5"/>
    <w:rsid w:val="00035EB7"/>
    <w:rsid w:val="00040A0B"/>
    <w:rsid w:val="00040BEB"/>
    <w:rsid w:val="000424C0"/>
    <w:rsid w:val="00043E8C"/>
    <w:rsid w:val="00044E52"/>
    <w:rsid w:val="00045824"/>
    <w:rsid w:val="00047014"/>
    <w:rsid w:val="00047061"/>
    <w:rsid w:val="00051DB3"/>
    <w:rsid w:val="00054A2A"/>
    <w:rsid w:val="00056CE9"/>
    <w:rsid w:val="000570E7"/>
    <w:rsid w:val="00061BD6"/>
    <w:rsid w:val="00066AA2"/>
    <w:rsid w:val="00073248"/>
    <w:rsid w:val="00073D35"/>
    <w:rsid w:val="00074013"/>
    <w:rsid w:val="00075B14"/>
    <w:rsid w:val="000770E9"/>
    <w:rsid w:val="00077D53"/>
    <w:rsid w:val="00080EB6"/>
    <w:rsid w:val="000811BE"/>
    <w:rsid w:val="00085561"/>
    <w:rsid w:val="00086CC0"/>
    <w:rsid w:val="00086FFD"/>
    <w:rsid w:val="00090700"/>
    <w:rsid w:val="000917F5"/>
    <w:rsid w:val="00092CA4"/>
    <w:rsid w:val="0009302E"/>
    <w:rsid w:val="00093F49"/>
    <w:rsid w:val="00094499"/>
    <w:rsid w:val="00095594"/>
    <w:rsid w:val="0009568B"/>
    <w:rsid w:val="00097CF6"/>
    <w:rsid w:val="000A774F"/>
    <w:rsid w:val="000B02E2"/>
    <w:rsid w:val="000B23E7"/>
    <w:rsid w:val="000B4FAC"/>
    <w:rsid w:val="000C144C"/>
    <w:rsid w:val="000C2D6B"/>
    <w:rsid w:val="000C4ECB"/>
    <w:rsid w:val="000C7237"/>
    <w:rsid w:val="000D041F"/>
    <w:rsid w:val="000D0F85"/>
    <w:rsid w:val="000D17B9"/>
    <w:rsid w:val="000D18ED"/>
    <w:rsid w:val="000D360A"/>
    <w:rsid w:val="000D4A4E"/>
    <w:rsid w:val="000D5F15"/>
    <w:rsid w:val="000D720F"/>
    <w:rsid w:val="000D79FB"/>
    <w:rsid w:val="000E04A4"/>
    <w:rsid w:val="000E0C2F"/>
    <w:rsid w:val="000E5597"/>
    <w:rsid w:val="000E6820"/>
    <w:rsid w:val="000F1319"/>
    <w:rsid w:val="000F19D9"/>
    <w:rsid w:val="000F33FF"/>
    <w:rsid w:val="000F6E3A"/>
    <w:rsid w:val="000F7F0E"/>
    <w:rsid w:val="00100E83"/>
    <w:rsid w:val="00101151"/>
    <w:rsid w:val="0010309E"/>
    <w:rsid w:val="001079FC"/>
    <w:rsid w:val="0011320B"/>
    <w:rsid w:val="00120104"/>
    <w:rsid w:val="00121674"/>
    <w:rsid w:val="001240D7"/>
    <w:rsid w:val="001250C8"/>
    <w:rsid w:val="00126931"/>
    <w:rsid w:val="00130D05"/>
    <w:rsid w:val="00132B2E"/>
    <w:rsid w:val="001356BE"/>
    <w:rsid w:val="00136C91"/>
    <w:rsid w:val="00140322"/>
    <w:rsid w:val="00141DF6"/>
    <w:rsid w:val="00142B82"/>
    <w:rsid w:val="0014324C"/>
    <w:rsid w:val="00143977"/>
    <w:rsid w:val="00146890"/>
    <w:rsid w:val="0015120A"/>
    <w:rsid w:val="0015185A"/>
    <w:rsid w:val="001519D4"/>
    <w:rsid w:val="00153071"/>
    <w:rsid w:val="0015510F"/>
    <w:rsid w:val="0015522F"/>
    <w:rsid w:val="00155B5B"/>
    <w:rsid w:val="001562B2"/>
    <w:rsid w:val="00157B5F"/>
    <w:rsid w:val="0016289B"/>
    <w:rsid w:val="001644ED"/>
    <w:rsid w:val="001662D5"/>
    <w:rsid w:val="00167692"/>
    <w:rsid w:val="0016797C"/>
    <w:rsid w:val="001704AD"/>
    <w:rsid w:val="001709AE"/>
    <w:rsid w:val="0017349D"/>
    <w:rsid w:val="00174E52"/>
    <w:rsid w:val="00176B40"/>
    <w:rsid w:val="00177775"/>
    <w:rsid w:val="0018179B"/>
    <w:rsid w:val="001824CD"/>
    <w:rsid w:val="00183C50"/>
    <w:rsid w:val="001847CD"/>
    <w:rsid w:val="0018662A"/>
    <w:rsid w:val="001875EC"/>
    <w:rsid w:val="0019157C"/>
    <w:rsid w:val="00196548"/>
    <w:rsid w:val="00196FDE"/>
    <w:rsid w:val="001974A9"/>
    <w:rsid w:val="001A1FAA"/>
    <w:rsid w:val="001A2CEA"/>
    <w:rsid w:val="001A3E00"/>
    <w:rsid w:val="001A7622"/>
    <w:rsid w:val="001A78FB"/>
    <w:rsid w:val="001B0391"/>
    <w:rsid w:val="001B144D"/>
    <w:rsid w:val="001B1BA4"/>
    <w:rsid w:val="001B4918"/>
    <w:rsid w:val="001B52A5"/>
    <w:rsid w:val="001B60C5"/>
    <w:rsid w:val="001B6606"/>
    <w:rsid w:val="001B746B"/>
    <w:rsid w:val="001B787B"/>
    <w:rsid w:val="001C16BB"/>
    <w:rsid w:val="001C2322"/>
    <w:rsid w:val="001C4A30"/>
    <w:rsid w:val="001C6B10"/>
    <w:rsid w:val="001C7921"/>
    <w:rsid w:val="001D0F7F"/>
    <w:rsid w:val="001D4651"/>
    <w:rsid w:val="001D4F7C"/>
    <w:rsid w:val="001D58F4"/>
    <w:rsid w:val="001D61A3"/>
    <w:rsid w:val="001E1EFC"/>
    <w:rsid w:val="001E58E0"/>
    <w:rsid w:val="001F0CD4"/>
    <w:rsid w:val="001F1DF8"/>
    <w:rsid w:val="001F61FD"/>
    <w:rsid w:val="0020446C"/>
    <w:rsid w:val="00204F3A"/>
    <w:rsid w:val="002105B5"/>
    <w:rsid w:val="00210889"/>
    <w:rsid w:val="0021283E"/>
    <w:rsid w:val="00214EC6"/>
    <w:rsid w:val="00215DD4"/>
    <w:rsid w:val="002160BE"/>
    <w:rsid w:val="0021738D"/>
    <w:rsid w:val="002210BD"/>
    <w:rsid w:val="0022148E"/>
    <w:rsid w:val="00221649"/>
    <w:rsid w:val="0022576F"/>
    <w:rsid w:val="002319F0"/>
    <w:rsid w:val="0023239E"/>
    <w:rsid w:val="00232445"/>
    <w:rsid w:val="002357F4"/>
    <w:rsid w:val="00237A67"/>
    <w:rsid w:val="0024037F"/>
    <w:rsid w:val="00240471"/>
    <w:rsid w:val="00241D80"/>
    <w:rsid w:val="00243C41"/>
    <w:rsid w:val="00244115"/>
    <w:rsid w:val="0024493B"/>
    <w:rsid w:val="002462DC"/>
    <w:rsid w:val="00246526"/>
    <w:rsid w:val="0024687D"/>
    <w:rsid w:val="00246FE6"/>
    <w:rsid w:val="0024791B"/>
    <w:rsid w:val="002506CB"/>
    <w:rsid w:val="0025183B"/>
    <w:rsid w:val="00251972"/>
    <w:rsid w:val="002537DD"/>
    <w:rsid w:val="002538AA"/>
    <w:rsid w:val="00254929"/>
    <w:rsid w:val="00254E79"/>
    <w:rsid w:val="00256C8E"/>
    <w:rsid w:val="00260095"/>
    <w:rsid w:val="002613F3"/>
    <w:rsid w:val="0026437D"/>
    <w:rsid w:val="002659DF"/>
    <w:rsid w:val="00266A0B"/>
    <w:rsid w:val="002670F9"/>
    <w:rsid w:val="002704DD"/>
    <w:rsid w:val="00270A98"/>
    <w:rsid w:val="00270E48"/>
    <w:rsid w:val="002756D1"/>
    <w:rsid w:val="00280EB5"/>
    <w:rsid w:val="00281E8C"/>
    <w:rsid w:val="00282226"/>
    <w:rsid w:val="0028264C"/>
    <w:rsid w:val="00282855"/>
    <w:rsid w:val="00283435"/>
    <w:rsid w:val="00286842"/>
    <w:rsid w:val="0028687A"/>
    <w:rsid w:val="00291E49"/>
    <w:rsid w:val="00291E5B"/>
    <w:rsid w:val="002923E1"/>
    <w:rsid w:val="0029589B"/>
    <w:rsid w:val="00297349"/>
    <w:rsid w:val="002A3561"/>
    <w:rsid w:val="002B061A"/>
    <w:rsid w:val="002B306F"/>
    <w:rsid w:val="002B5FD0"/>
    <w:rsid w:val="002B7201"/>
    <w:rsid w:val="002B7C70"/>
    <w:rsid w:val="002C23BA"/>
    <w:rsid w:val="002C49EA"/>
    <w:rsid w:val="002C5D2B"/>
    <w:rsid w:val="002C6080"/>
    <w:rsid w:val="002C621B"/>
    <w:rsid w:val="002C65AD"/>
    <w:rsid w:val="002C6FC8"/>
    <w:rsid w:val="002D10E6"/>
    <w:rsid w:val="002D18FF"/>
    <w:rsid w:val="002D3EB8"/>
    <w:rsid w:val="002D42E5"/>
    <w:rsid w:val="002D61E9"/>
    <w:rsid w:val="002E0948"/>
    <w:rsid w:val="002E0A06"/>
    <w:rsid w:val="002E1346"/>
    <w:rsid w:val="002F1A95"/>
    <w:rsid w:val="002F6073"/>
    <w:rsid w:val="002F61A5"/>
    <w:rsid w:val="002F6FCF"/>
    <w:rsid w:val="0030172C"/>
    <w:rsid w:val="00301F95"/>
    <w:rsid w:val="00304797"/>
    <w:rsid w:val="0030500D"/>
    <w:rsid w:val="00306577"/>
    <w:rsid w:val="00306EBE"/>
    <w:rsid w:val="0030701B"/>
    <w:rsid w:val="0030713D"/>
    <w:rsid w:val="00307A33"/>
    <w:rsid w:val="00307B04"/>
    <w:rsid w:val="00312289"/>
    <w:rsid w:val="00312718"/>
    <w:rsid w:val="0031389C"/>
    <w:rsid w:val="00313C8D"/>
    <w:rsid w:val="00316987"/>
    <w:rsid w:val="003206CF"/>
    <w:rsid w:val="00320B0D"/>
    <w:rsid w:val="00321594"/>
    <w:rsid w:val="0032359F"/>
    <w:rsid w:val="00323A70"/>
    <w:rsid w:val="0032447D"/>
    <w:rsid w:val="00326C1F"/>
    <w:rsid w:val="0032757C"/>
    <w:rsid w:val="003275AC"/>
    <w:rsid w:val="00327F76"/>
    <w:rsid w:val="00330149"/>
    <w:rsid w:val="00330FC2"/>
    <w:rsid w:val="00332E56"/>
    <w:rsid w:val="00334325"/>
    <w:rsid w:val="003343F3"/>
    <w:rsid w:val="00334509"/>
    <w:rsid w:val="00334923"/>
    <w:rsid w:val="003353F2"/>
    <w:rsid w:val="00347CA1"/>
    <w:rsid w:val="00350627"/>
    <w:rsid w:val="00350690"/>
    <w:rsid w:val="00351A75"/>
    <w:rsid w:val="003537B3"/>
    <w:rsid w:val="00353800"/>
    <w:rsid w:val="0035604A"/>
    <w:rsid w:val="00356E01"/>
    <w:rsid w:val="00361940"/>
    <w:rsid w:val="00363B24"/>
    <w:rsid w:val="00366AB6"/>
    <w:rsid w:val="00370AC7"/>
    <w:rsid w:val="00370F67"/>
    <w:rsid w:val="00371B7E"/>
    <w:rsid w:val="00371D71"/>
    <w:rsid w:val="00372D7B"/>
    <w:rsid w:val="00375753"/>
    <w:rsid w:val="0037682A"/>
    <w:rsid w:val="003803FD"/>
    <w:rsid w:val="0038043A"/>
    <w:rsid w:val="00380F07"/>
    <w:rsid w:val="00382552"/>
    <w:rsid w:val="00384483"/>
    <w:rsid w:val="003849F6"/>
    <w:rsid w:val="003919A8"/>
    <w:rsid w:val="003A2CD7"/>
    <w:rsid w:val="003A41FC"/>
    <w:rsid w:val="003A527F"/>
    <w:rsid w:val="003B306C"/>
    <w:rsid w:val="003B4CBC"/>
    <w:rsid w:val="003B776B"/>
    <w:rsid w:val="003C07E4"/>
    <w:rsid w:val="003C1BC0"/>
    <w:rsid w:val="003C2E8C"/>
    <w:rsid w:val="003C352E"/>
    <w:rsid w:val="003C628F"/>
    <w:rsid w:val="003C65F4"/>
    <w:rsid w:val="003D089A"/>
    <w:rsid w:val="003D26CB"/>
    <w:rsid w:val="003D677C"/>
    <w:rsid w:val="003E3250"/>
    <w:rsid w:val="003E33F6"/>
    <w:rsid w:val="003E7FDB"/>
    <w:rsid w:val="003F29B4"/>
    <w:rsid w:val="003F3C0D"/>
    <w:rsid w:val="003F47C4"/>
    <w:rsid w:val="003F5791"/>
    <w:rsid w:val="003F6EE7"/>
    <w:rsid w:val="004026EA"/>
    <w:rsid w:val="00403292"/>
    <w:rsid w:val="004046ED"/>
    <w:rsid w:val="004054C3"/>
    <w:rsid w:val="00406ABA"/>
    <w:rsid w:val="00406AE5"/>
    <w:rsid w:val="00407312"/>
    <w:rsid w:val="00412482"/>
    <w:rsid w:val="00417556"/>
    <w:rsid w:val="00417906"/>
    <w:rsid w:val="004204A8"/>
    <w:rsid w:val="00420966"/>
    <w:rsid w:val="004212EE"/>
    <w:rsid w:val="004213D2"/>
    <w:rsid w:val="0042250F"/>
    <w:rsid w:val="00422CDE"/>
    <w:rsid w:val="00424751"/>
    <w:rsid w:val="004263E0"/>
    <w:rsid w:val="004303E1"/>
    <w:rsid w:val="00430599"/>
    <w:rsid w:val="00430DBB"/>
    <w:rsid w:val="00435D02"/>
    <w:rsid w:val="00436FD1"/>
    <w:rsid w:val="00440073"/>
    <w:rsid w:val="00441962"/>
    <w:rsid w:val="0044249F"/>
    <w:rsid w:val="00443995"/>
    <w:rsid w:val="00443A19"/>
    <w:rsid w:val="00443F8E"/>
    <w:rsid w:val="0044568F"/>
    <w:rsid w:val="00446474"/>
    <w:rsid w:val="00446625"/>
    <w:rsid w:val="004466E8"/>
    <w:rsid w:val="00451326"/>
    <w:rsid w:val="00457C29"/>
    <w:rsid w:val="0046143E"/>
    <w:rsid w:val="004637B6"/>
    <w:rsid w:val="00465F23"/>
    <w:rsid w:val="00467BAF"/>
    <w:rsid w:val="00470048"/>
    <w:rsid w:val="00470FD7"/>
    <w:rsid w:val="00471423"/>
    <w:rsid w:val="00471E8D"/>
    <w:rsid w:val="0047215F"/>
    <w:rsid w:val="00472D2A"/>
    <w:rsid w:val="00472F40"/>
    <w:rsid w:val="00475A4B"/>
    <w:rsid w:val="00476B4F"/>
    <w:rsid w:val="00480A4A"/>
    <w:rsid w:val="00481B99"/>
    <w:rsid w:val="00481CD5"/>
    <w:rsid w:val="00482099"/>
    <w:rsid w:val="0048216D"/>
    <w:rsid w:val="0048218B"/>
    <w:rsid w:val="00482AA2"/>
    <w:rsid w:val="00484DDE"/>
    <w:rsid w:val="00487066"/>
    <w:rsid w:val="004905E0"/>
    <w:rsid w:val="00491304"/>
    <w:rsid w:val="00491CF5"/>
    <w:rsid w:val="00491F81"/>
    <w:rsid w:val="0049599A"/>
    <w:rsid w:val="00497439"/>
    <w:rsid w:val="004A005B"/>
    <w:rsid w:val="004A25A2"/>
    <w:rsid w:val="004A352C"/>
    <w:rsid w:val="004A3ACF"/>
    <w:rsid w:val="004B0809"/>
    <w:rsid w:val="004B0E42"/>
    <w:rsid w:val="004B27BD"/>
    <w:rsid w:val="004B4585"/>
    <w:rsid w:val="004B4ADC"/>
    <w:rsid w:val="004B5422"/>
    <w:rsid w:val="004B5703"/>
    <w:rsid w:val="004B6052"/>
    <w:rsid w:val="004B6329"/>
    <w:rsid w:val="004B7515"/>
    <w:rsid w:val="004C0996"/>
    <w:rsid w:val="004C1CC1"/>
    <w:rsid w:val="004C4ADB"/>
    <w:rsid w:val="004C51C3"/>
    <w:rsid w:val="004C68D2"/>
    <w:rsid w:val="004C7973"/>
    <w:rsid w:val="004D00F0"/>
    <w:rsid w:val="004D25D7"/>
    <w:rsid w:val="004D2624"/>
    <w:rsid w:val="004E2F2B"/>
    <w:rsid w:val="004E68A7"/>
    <w:rsid w:val="004E7FEC"/>
    <w:rsid w:val="004F76FB"/>
    <w:rsid w:val="00500AC6"/>
    <w:rsid w:val="005011D3"/>
    <w:rsid w:val="0050573B"/>
    <w:rsid w:val="005075DD"/>
    <w:rsid w:val="00511FA6"/>
    <w:rsid w:val="00513A0A"/>
    <w:rsid w:val="005143A3"/>
    <w:rsid w:val="00515030"/>
    <w:rsid w:val="00515746"/>
    <w:rsid w:val="0051767B"/>
    <w:rsid w:val="00521BD8"/>
    <w:rsid w:val="0052650F"/>
    <w:rsid w:val="00533169"/>
    <w:rsid w:val="005339C1"/>
    <w:rsid w:val="00534A74"/>
    <w:rsid w:val="00535353"/>
    <w:rsid w:val="005353E7"/>
    <w:rsid w:val="005357A6"/>
    <w:rsid w:val="00543681"/>
    <w:rsid w:val="005462CC"/>
    <w:rsid w:val="00546DE3"/>
    <w:rsid w:val="00550FB8"/>
    <w:rsid w:val="005524DE"/>
    <w:rsid w:val="00552D64"/>
    <w:rsid w:val="00554A47"/>
    <w:rsid w:val="00555876"/>
    <w:rsid w:val="00563126"/>
    <w:rsid w:val="005631D2"/>
    <w:rsid w:val="0056441E"/>
    <w:rsid w:val="00564770"/>
    <w:rsid w:val="00564AAD"/>
    <w:rsid w:val="00564EFC"/>
    <w:rsid w:val="005651F3"/>
    <w:rsid w:val="00565C90"/>
    <w:rsid w:val="005661D6"/>
    <w:rsid w:val="00566E3A"/>
    <w:rsid w:val="0056737A"/>
    <w:rsid w:val="00567715"/>
    <w:rsid w:val="00570AA6"/>
    <w:rsid w:val="0057231A"/>
    <w:rsid w:val="005744CF"/>
    <w:rsid w:val="00575CBE"/>
    <w:rsid w:val="00577BCF"/>
    <w:rsid w:val="00577D76"/>
    <w:rsid w:val="00582B46"/>
    <w:rsid w:val="00582D09"/>
    <w:rsid w:val="00583867"/>
    <w:rsid w:val="00584672"/>
    <w:rsid w:val="005846DC"/>
    <w:rsid w:val="0058668D"/>
    <w:rsid w:val="00586FA0"/>
    <w:rsid w:val="00591DF0"/>
    <w:rsid w:val="00593E7F"/>
    <w:rsid w:val="005947F3"/>
    <w:rsid w:val="005A240C"/>
    <w:rsid w:val="005A4E8D"/>
    <w:rsid w:val="005A61F0"/>
    <w:rsid w:val="005A7616"/>
    <w:rsid w:val="005B048F"/>
    <w:rsid w:val="005B0B8E"/>
    <w:rsid w:val="005B33BC"/>
    <w:rsid w:val="005B3DB0"/>
    <w:rsid w:val="005B77A9"/>
    <w:rsid w:val="005C0346"/>
    <w:rsid w:val="005C0885"/>
    <w:rsid w:val="005C0FCA"/>
    <w:rsid w:val="005C1457"/>
    <w:rsid w:val="005C1DFE"/>
    <w:rsid w:val="005C2322"/>
    <w:rsid w:val="005C3463"/>
    <w:rsid w:val="005C580D"/>
    <w:rsid w:val="005C79B6"/>
    <w:rsid w:val="005C7BE9"/>
    <w:rsid w:val="005D15A1"/>
    <w:rsid w:val="005D2836"/>
    <w:rsid w:val="005E144B"/>
    <w:rsid w:val="005E3538"/>
    <w:rsid w:val="005E3DFD"/>
    <w:rsid w:val="005E5642"/>
    <w:rsid w:val="005F07B2"/>
    <w:rsid w:val="005F0A1C"/>
    <w:rsid w:val="005F0F6B"/>
    <w:rsid w:val="005F1F91"/>
    <w:rsid w:val="005F48BA"/>
    <w:rsid w:val="00600A26"/>
    <w:rsid w:val="006026CE"/>
    <w:rsid w:val="00603610"/>
    <w:rsid w:val="006043B5"/>
    <w:rsid w:val="00607531"/>
    <w:rsid w:val="0062402C"/>
    <w:rsid w:val="00627A3C"/>
    <w:rsid w:val="00632800"/>
    <w:rsid w:val="006336D1"/>
    <w:rsid w:val="00634F06"/>
    <w:rsid w:val="0063511B"/>
    <w:rsid w:val="006351F0"/>
    <w:rsid w:val="0063525C"/>
    <w:rsid w:val="006361AF"/>
    <w:rsid w:val="0063635B"/>
    <w:rsid w:val="00636441"/>
    <w:rsid w:val="00640F25"/>
    <w:rsid w:val="00641C9F"/>
    <w:rsid w:val="00642E14"/>
    <w:rsid w:val="006438C2"/>
    <w:rsid w:val="00644A8B"/>
    <w:rsid w:val="00647553"/>
    <w:rsid w:val="00647853"/>
    <w:rsid w:val="00651256"/>
    <w:rsid w:val="00651275"/>
    <w:rsid w:val="0065406E"/>
    <w:rsid w:val="0065452C"/>
    <w:rsid w:val="00654F0E"/>
    <w:rsid w:val="00654FBD"/>
    <w:rsid w:val="00655428"/>
    <w:rsid w:val="00655471"/>
    <w:rsid w:val="006555AF"/>
    <w:rsid w:val="00656EDF"/>
    <w:rsid w:val="006619D8"/>
    <w:rsid w:val="00662661"/>
    <w:rsid w:val="006632B2"/>
    <w:rsid w:val="006654E5"/>
    <w:rsid w:val="00665DC7"/>
    <w:rsid w:val="00667529"/>
    <w:rsid w:val="006705FF"/>
    <w:rsid w:val="00670D44"/>
    <w:rsid w:val="00671409"/>
    <w:rsid w:val="00673AD0"/>
    <w:rsid w:val="006741A6"/>
    <w:rsid w:val="00674B3A"/>
    <w:rsid w:val="00675B91"/>
    <w:rsid w:val="00677AEC"/>
    <w:rsid w:val="006800C1"/>
    <w:rsid w:val="0068130E"/>
    <w:rsid w:val="0068164B"/>
    <w:rsid w:val="00683F8A"/>
    <w:rsid w:val="006841C6"/>
    <w:rsid w:val="00690500"/>
    <w:rsid w:val="00691CAC"/>
    <w:rsid w:val="006931F8"/>
    <w:rsid w:val="00693349"/>
    <w:rsid w:val="006943EF"/>
    <w:rsid w:val="0069534E"/>
    <w:rsid w:val="0069724F"/>
    <w:rsid w:val="006A24E1"/>
    <w:rsid w:val="006A3474"/>
    <w:rsid w:val="006A457A"/>
    <w:rsid w:val="006A4EFB"/>
    <w:rsid w:val="006B1EE3"/>
    <w:rsid w:val="006B2EC0"/>
    <w:rsid w:val="006B74E1"/>
    <w:rsid w:val="006C3B93"/>
    <w:rsid w:val="006C443B"/>
    <w:rsid w:val="006C5C19"/>
    <w:rsid w:val="006D1C51"/>
    <w:rsid w:val="006D3052"/>
    <w:rsid w:val="006D3B31"/>
    <w:rsid w:val="006D6456"/>
    <w:rsid w:val="006D6842"/>
    <w:rsid w:val="006D7730"/>
    <w:rsid w:val="006E05E5"/>
    <w:rsid w:val="006E2269"/>
    <w:rsid w:val="006E2C49"/>
    <w:rsid w:val="006E2FDD"/>
    <w:rsid w:val="006E35B0"/>
    <w:rsid w:val="006E3CBA"/>
    <w:rsid w:val="006E50CE"/>
    <w:rsid w:val="006E5DE6"/>
    <w:rsid w:val="006E6378"/>
    <w:rsid w:val="006E724F"/>
    <w:rsid w:val="006F0569"/>
    <w:rsid w:val="006F10B3"/>
    <w:rsid w:val="006F1E63"/>
    <w:rsid w:val="006F1FC2"/>
    <w:rsid w:val="006F2D3E"/>
    <w:rsid w:val="006F2F75"/>
    <w:rsid w:val="006F2FD0"/>
    <w:rsid w:val="006F3D7E"/>
    <w:rsid w:val="006F79A1"/>
    <w:rsid w:val="00700238"/>
    <w:rsid w:val="00700966"/>
    <w:rsid w:val="007051EC"/>
    <w:rsid w:val="0070614C"/>
    <w:rsid w:val="00707C86"/>
    <w:rsid w:val="00710C94"/>
    <w:rsid w:val="00710E2A"/>
    <w:rsid w:val="00711B11"/>
    <w:rsid w:val="00712102"/>
    <w:rsid w:val="007143A2"/>
    <w:rsid w:val="00715F5C"/>
    <w:rsid w:val="00716925"/>
    <w:rsid w:val="00717BE0"/>
    <w:rsid w:val="00720876"/>
    <w:rsid w:val="00721114"/>
    <w:rsid w:val="00721C47"/>
    <w:rsid w:val="0072226F"/>
    <w:rsid w:val="0072303C"/>
    <w:rsid w:val="0072325D"/>
    <w:rsid w:val="007252D6"/>
    <w:rsid w:val="00726151"/>
    <w:rsid w:val="00726293"/>
    <w:rsid w:val="00727DC9"/>
    <w:rsid w:val="00727DD8"/>
    <w:rsid w:val="00727EAC"/>
    <w:rsid w:val="00730707"/>
    <w:rsid w:val="0073103E"/>
    <w:rsid w:val="007310F5"/>
    <w:rsid w:val="0073477B"/>
    <w:rsid w:val="0073537F"/>
    <w:rsid w:val="007365EF"/>
    <w:rsid w:val="00742CEB"/>
    <w:rsid w:val="00743939"/>
    <w:rsid w:val="00743CD0"/>
    <w:rsid w:val="00743D02"/>
    <w:rsid w:val="00745C50"/>
    <w:rsid w:val="007460BE"/>
    <w:rsid w:val="00746287"/>
    <w:rsid w:val="00750C0D"/>
    <w:rsid w:val="00752737"/>
    <w:rsid w:val="007531BF"/>
    <w:rsid w:val="007534BC"/>
    <w:rsid w:val="0075753E"/>
    <w:rsid w:val="00760441"/>
    <w:rsid w:val="007606A1"/>
    <w:rsid w:val="00761AB4"/>
    <w:rsid w:val="00761E46"/>
    <w:rsid w:val="00766784"/>
    <w:rsid w:val="00770995"/>
    <w:rsid w:val="0077213D"/>
    <w:rsid w:val="0077357A"/>
    <w:rsid w:val="00774DCB"/>
    <w:rsid w:val="00777390"/>
    <w:rsid w:val="007824B8"/>
    <w:rsid w:val="00785152"/>
    <w:rsid w:val="007857BC"/>
    <w:rsid w:val="00785A85"/>
    <w:rsid w:val="0078758D"/>
    <w:rsid w:val="00787924"/>
    <w:rsid w:val="0079050C"/>
    <w:rsid w:val="007924BD"/>
    <w:rsid w:val="00795B0D"/>
    <w:rsid w:val="007A548D"/>
    <w:rsid w:val="007A55C1"/>
    <w:rsid w:val="007A6FE0"/>
    <w:rsid w:val="007A7981"/>
    <w:rsid w:val="007B069F"/>
    <w:rsid w:val="007B2E42"/>
    <w:rsid w:val="007B6349"/>
    <w:rsid w:val="007B77E9"/>
    <w:rsid w:val="007C0831"/>
    <w:rsid w:val="007C1410"/>
    <w:rsid w:val="007C4B4D"/>
    <w:rsid w:val="007C5F9C"/>
    <w:rsid w:val="007C6DE9"/>
    <w:rsid w:val="007D0A3D"/>
    <w:rsid w:val="007D1047"/>
    <w:rsid w:val="007D2B03"/>
    <w:rsid w:val="007D4CCE"/>
    <w:rsid w:val="007D4DF3"/>
    <w:rsid w:val="007D5645"/>
    <w:rsid w:val="007E1AC4"/>
    <w:rsid w:val="007E267E"/>
    <w:rsid w:val="007E5487"/>
    <w:rsid w:val="007E5EB1"/>
    <w:rsid w:val="007E6425"/>
    <w:rsid w:val="007F0A74"/>
    <w:rsid w:val="007F27F0"/>
    <w:rsid w:val="007F3E75"/>
    <w:rsid w:val="007F444F"/>
    <w:rsid w:val="007F7F94"/>
    <w:rsid w:val="00800378"/>
    <w:rsid w:val="00801680"/>
    <w:rsid w:val="0080454F"/>
    <w:rsid w:val="00804643"/>
    <w:rsid w:val="00804A9C"/>
    <w:rsid w:val="00805574"/>
    <w:rsid w:val="0080647A"/>
    <w:rsid w:val="0081229F"/>
    <w:rsid w:val="00812D96"/>
    <w:rsid w:val="0081453C"/>
    <w:rsid w:val="00817A8E"/>
    <w:rsid w:val="00817C93"/>
    <w:rsid w:val="00824BB2"/>
    <w:rsid w:val="00824C3B"/>
    <w:rsid w:val="00831B3A"/>
    <w:rsid w:val="00831C6A"/>
    <w:rsid w:val="00831FCF"/>
    <w:rsid w:val="0083354A"/>
    <w:rsid w:val="008341DE"/>
    <w:rsid w:val="00834848"/>
    <w:rsid w:val="00834D50"/>
    <w:rsid w:val="00837FA8"/>
    <w:rsid w:val="00841E6F"/>
    <w:rsid w:val="008441BE"/>
    <w:rsid w:val="008442F8"/>
    <w:rsid w:val="008454B8"/>
    <w:rsid w:val="00845813"/>
    <w:rsid w:val="00845EC7"/>
    <w:rsid w:val="00846C9D"/>
    <w:rsid w:val="00850F5D"/>
    <w:rsid w:val="00860480"/>
    <w:rsid w:val="008630EF"/>
    <w:rsid w:val="0086398B"/>
    <w:rsid w:val="00865B89"/>
    <w:rsid w:val="00865F4D"/>
    <w:rsid w:val="0086601D"/>
    <w:rsid w:val="00866367"/>
    <w:rsid w:val="0086652A"/>
    <w:rsid w:val="00867C99"/>
    <w:rsid w:val="00871AFA"/>
    <w:rsid w:val="008727B7"/>
    <w:rsid w:val="008731BA"/>
    <w:rsid w:val="0087349D"/>
    <w:rsid w:val="00873C59"/>
    <w:rsid w:val="0087453D"/>
    <w:rsid w:val="008745B5"/>
    <w:rsid w:val="00876FFC"/>
    <w:rsid w:val="0087742C"/>
    <w:rsid w:val="00881643"/>
    <w:rsid w:val="00884DD2"/>
    <w:rsid w:val="00885601"/>
    <w:rsid w:val="008923B7"/>
    <w:rsid w:val="00892C35"/>
    <w:rsid w:val="008931D0"/>
    <w:rsid w:val="00893D65"/>
    <w:rsid w:val="0089410E"/>
    <w:rsid w:val="00895464"/>
    <w:rsid w:val="00895D0A"/>
    <w:rsid w:val="00896005"/>
    <w:rsid w:val="0089724F"/>
    <w:rsid w:val="008A1B37"/>
    <w:rsid w:val="008A3383"/>
    <w:rsid w:val="008A5B1D"/>
    <w:rsid w:val="008A5E0B"/>
    <w:rsid w:val="008A76E3"/>
    <w:rsid w:val="008A7DF3"/>
    <w:rsid w:val="008B0D2B"/>
    <w:rsid w:val="008B0D67"/>
    <w:rsid w:val="008B2842"/>
    <w:rsid w:val="008B2956"/>
    <w:rsid w:val="008B2E4A"/>
    <w:rsid w:val="008B2F54"/>
    <w:rsid w:val="008B4F49"/>
    <w:rsid w:val="008B6EC9"/>
    <w:rsid w:val="008C0CB6"/>
    <w:rsid w:val="008C35F7"/>
    <w:rsid w:val="008C3FA2"/>
    <w:rsid w:val="008C56D4"/>
    <w:rsid w:val="008C57C6"/>
    <w:rsid w:val="008C7E84"/>
    <w:rsid w:val="008D40C2"/>
    <w:rsid w:val="008D447A"/>
    <w:rsid w:val="008D451A"/>
    <w:rsid w:val="008D507A"/>
    <w:rsid w:val="008D7E10"/>
    <w:rsid w:val="008E2CC0"/>
    <w:rsid w:val="008E3148"/>
    <w:rsid w:val="008E3DEB"/>
    <w:rsid w:val="008E3EC5"/>
    <w:rsid w:val="008E5054"/>
    <w:rsid w:val="008E612C"/>
    <w:rsid w:val="008F47E9"/>
    <w:rsid w:val="008F5103"/>
    <w:rsid w:val="008F6B77"/>
    <w:rsid w:val="009007F5"/>
    <w:rsid w:val="009036BB"/>
    <w:rsid w:val="00903A83"/>
    <w:rsid w:val="00903BA8"/>
    <w:rsid w:val="00904695"/>
    <w:rsid w:val="00904E11"/>
    <w:rsid w:val="00907327"/>
    <w:rsid w:val="00911550"/>
    <w:rsid w:val="00913480"/>
    <w:rsid w:val="0091642A"/>
    <w:rsid w:val="00917CFD"/>
    <w:rsid w:val="00921CBB"/>
    <w:rsid w:val="00923364"/>
    <w:rsid w:val="00931A06"/>
    <w:rsid w:val="00936B05"/>
    <w:rsid w:val="00937137"/>
    <w:rsid w:val="009401AD"/>
    <w:rsid w:val="00940D17"/>
    <w:rsid w:val="00940EBE"/>
    <w:rsid w:val="00942681"/>
    <w:rsid w:val="00943FAA"/>
    <w:rsid w:val="00946779"/>
    <w:rsid w:val="00950543"/>
    <w:rsid w:val="009520E6"/>
    <w:rsid w:val="00952740"/>
    <w:rsid w:val="00952D5F"/>
    <w:rsid w:val="009549C5"/>
    <w:rsid w:val="00955B86"/>
    <w:rsid w:val="00956134"/>
    <w:rsid w:val="00962104"/>
    <w:rsid w:val="00963E8F"/>
    <w:rsid w:val="00965D4A"/>
    <w:rsid w:val="009674E7"/>
    <w:rsid w:val="00967807"/>
    <w:rsid w:val="00971254"/>
    <w:rsid w:val="00972654"/>
    <w:rsid w:val="00973F13"/>
    <w:rsid w:val="009741F4"/>
    <w:rsid w:val="00974C46"/>
    <w:rsid w:val="009802D0"/>
    <w:rsid w:val="00981688"/>
    <w:rsid w:val="00981CC1"/>
    <w:rsid w:val="00983354"/>
    <w:rsid w:val="00985A76"/>
    <w:rsid w:val="00986938"/>
    <w:rsid w:val="00990F0C"/>
    <w:rsid w:val="009921BC"/>
    <w:rsid w:val="009923CE"/>
    <w:rsid w:val="00994949"/>
    <w:rsid w:val="009956DC"/>
    <w:rsid w:val="009963E4"/>
    <w:rsid w:val="009A0A18"/>
    <w:rsid w:val="009A14FD"/>
    <w:rsid w:val="009A627D"/>
    <w:rsid w:val="009A6AA1"/>
    <w:rsid w:val="009B114E"/>
    <w:rsid w:val="009B3B7E"/>
    <w:rsid w:val="009B3E29"/>
    <w:rsid w:val="009B57CE"/>
    <w:rsid w:val="009B5D6B"/>
    <w:rsid w:val="009B670E"/>
    <w:rsid w:val="009B6FE7"/>
    <w:rsid w:val="009B7633"/>
    <w:rsid w:val="009C1BE5"/>
    <w:rsid w:val="009C2148"/>
    <w:rsid w:val="009C406F"/>
    <w:rsid w:val="009C61A1"/>
    <w:rsid w:val="009C7D20"/>
    <w:rsid w:val="009C7E55"/>
    <w:rsid w:val="009D1D55"/>
    <w:rsid w:val="009D66C8"/>
    <w:rsid w:val="009D6E20"/>
    <w:rsid w:val="009D6FAF"/>
    <w:rsid w:val="009E275C"/>
    <w:rsid w:val="009E35C8"/>
    <w:rsid w:val="009E46C9"/>
    <w:rsid w:val="009F20E7"/>
    <w:rsid w:val="009F5F9D"/>
    <w:rsid w:val="009F6A07"/>
    <w:rsid w:val="00A01C04"/>
    <w:rsid w:val="00A0208C"/>
    <w:rsid w:val="00A05DAD"/>
    <w:rsid w:val="00A06647"/>
    <w:rsid w:val="00A06D6C"/>
    <w:rsid w:val="00A1209C"/>
    <w:rsid w:val="00A14A76"/>
    <w:rsid w:val="00A14F68"/>
    <w:rsid w:val="00A152AB"/>
    <w:rsid w:val="00A22B9C"/>
    <w:rsid w:val="00A234DD"/>
    <w:rsid w:val="00A241C5"/>
    <w:rsid w:val="00A25EFF"/>
    <w:rsid w:val="00A26E31"/>
    <w:rsid w:val="00A302BE"/>
    <w:rsid w:val="00A311DB"/>
    <w:rsid w:val="00A34E66"/>
    <w:rsid w:val="00A35370"/>
    <w:rsid w:val="00A41ADA"/>
    <w:rsid w:val="00A421AB"/>
    <w:rsid w:val="00A43553"/>
    <w:rsid w:val="00A43D76"/>
    <w:rsid w:val="00A472E7"/>
    <w:rsid w:val="00A502A9"/>
    <w:rsid w:val="00A508B5"/>
    <w:rsid w:val="00A50B7A"/>
    <w:rsid w:val="00A53A2C"/>
    <w:rsid w:val="00A56587"/>
    <w:rsid w:val="00A605C1"/>
    <w:rsid w:val="00A62B6E"/>
    <w:rsid w:val="00A62E10"/>
    <w:rsid w:val="00A70480"/>
    <w:rsid w:val="00A73677"/>
    <w:rsid w:val="00A75E2F"/>
    <w:rsid w:val="00A8752A"/>
    <w:rsid w:val="00A87FD4"/>
    <w:rsid w:val="00A90D04"/>
    <w:rsid w:val="00A91867"/>
    <w:rsid w:val="00A933DD"/>
    <w:rsid w:val="00A9545A"/>
    <w:rsid w:val="00A96F64"/>
    <w:rsid w:val="00AA2184"/>
    <w:rsid w:val="00AA5C38"/>
    <w:rsid w:val="00AB029F"/>
    <w:rsid w:val="00AB02AF"/>
    <w:rsid w:val="00AB169A"/>
    <w:rsid w:val="00AB4815"/>
    <w:rsid w:val="00AB5035"/>
    <w:rsid w:val="00AB7F6F"/>
    <w:rsid w:val="00AC0874"/>
    <w:rsid w:val="00AC10C3"/>
    <w:rsid w:val="00AC2BE6"/>
    <w:rsid w:val="00AC48B0"/>
    <w:rsid w:val="00AC6FEE"/>
    <w:rsid w:val="00AD2894"/>
    <w:rsid w:val="00AD4923"/>
    <w:rsid w:val="00AD4A6C"/>
    <w:rsid w:val="00AD5987"/>
    <w:rsid w:val="00AE2622"/>
    <w:rsid w:val="00AE2FA1"/>
    <w:rsid w:val="00AE355B"/>
    <w:rsid w:val="00AE389B"/>
    <w:rsid w:val="00AE3B3A"/>
    <w:rsid w:val="00AE4248"/>
    <w:rsid w:val="00AE5033"/>
    <w:rsid w:val="00AE638D"/>
    <w:rsid w:val="00AE7770"/>
    <w:rsid w:val="00AF0653"/>
    <w:rsid w:val="00AF3FA4"/>
    <w:rsid w:val="00AF4CEC"/>
    <w:rsid w:val="00AF66DA"/>
    <w:rsid w:val="00B0198D"/>
    <w:rsid w:val="00B06876"/>
    <w:rsid w:val="00B072A4"/>
    <w:rsid w:val="00B10086"/>
    <w:rsid w:val="00B1085C"/>
    <w:rsid w:val="00B108F1"/>
    <w:rsid w:val="00B116B7"/>
    <w:rsid w:val="00B142D2"/>
    <w:rsid w:val="00B14A61"/>
    <w:rsid w:val="00B248A6"/>
    <w:rsid w:val="00B268B1"/>
    <w:rsid w:val="00B279A0"/>
    <w:rsid w:val="00B31DB9"/>
    <w:rsid w:val="00B32953"/>
    <w:rsid w:val="00B33AD5"/>
    <w:rsid w:val="00B4169A"/>
    <w:rsid w:val="00B442FE"/>
    <w:rsid w:val="00B4581B"/>
    <w:rsid w:val="00B47BD0"/>
    <w:rsid w:val="00B5365F"/>
    <w:rsid w:val="00B54C58"/>
    <w:rsid w:val="00B570BC"/>
    <w:rsid w:val="00B61B6A"/>
    <w:rsid w:val="00B65858"/>
    <w:rsid w:val="00B6737C"/>
    <w:rsid w:val="00B67B27"/>
    <w:rsid w:val="00B67BA8"/>
    <w:rsid w:val="00B71302"/>
    <w:rsid w:val="00B71809"/>
    <w:rsid w:val="00B7400E"/>
    <w:rsid w:val="00B752EC"/>
    <w:rsid w:val="00B774DA"/>
    <w:rsid w:val="00B77573"/>
    <w:rsid w:val="00B77E3D"/>
    <w:rsid w:val="00B80253"/>
    <w:rsid w:val="00B80B96"/>
    <w:rsid w:val="00B81679"/>
    <w:rsid w:val="00B84531"/>
    <w:rsid w:val="00B854BE"/>
    <w:rsid w:val="00B85E37"/>
    <w:rsid w:val="00B869EF"/>
    <w:rsid w:val="00B901E7"/>
    <w:rsid w:val="00B90A68"/>
    <w:rsid w:val="00B92892"/>
    <w:rsid w:val="00B93E4C"/>
    <w:rsid w:val="00B94F58"/>
    <w:rsid w:val="00B97FE0"/>
    <w:rsid w:val="00BA1CD5"/>
    <w:rsid w:val="00BA1F39"/>
    <w:rsid w:val="00BA252F"/>
    <w:rsid w:val="00BA3EC2"/>
    <w:rsid w:val="00BA4466"/>
    <w:rsid w:val="00BA49F5"/>
    <w:rsid w:val="00BA6D99"/>
    <w:rsid w:val="00BA7D65"/>
    <w:rsid w:val="00BB0051"/>
    <w:rsid w:val="00BB06B7"/>
    <w:rsid w:val="00BB13FE"/>
    <w:rsid w:val="00BB187C"/>
    <w:rsid w:val="00BB1C40"/>
    <w:rsid w:val="00BB1DAB"/>
    <w:rsid w:val="00BB4E01"/>
    <w:rsid w:val="00BC5BFC"/>
    <w:rsid w:val="00BC6CF5"/>
    <w:rsid w:val="00BC72A0"/>
    <w:rsid w:val="00BC766B"/>
    <w:rsid w:val="00BC7786"/>
    <w:rsid w:val="00BD08AC"/>
    <w:rsid w:val="00BD117A"/>
    <w:rsid w:val="00BD1F3A"/>
    <w:rsid w:val="00BD2017"/>
    <w:rsid w:val="00BD25B3"/>
    <w:rsid w:val="00BD2E5F"/>
    <w:rsid w:val="00BD344F"/>
    <w:rsid w:val="00BD3C05"/>
    <w:rsid w:val="00BD41E6"/>
    <w:rsid w:val="00BD4253"/>
    <w:rsid w:val="00BD743D"/>
    <w:rsid w:val="00BE3564"/>
    <w:rsid w:val="00BE38B8"/>
    <w:rsid w:val="00BE465F"/>
    <w:rsid w:val="00BE48DB"/>
    <w:rsid w:val="00BE576B"/>
    <w:rsid w:val="00BE5935"/>
    <w:rsid w:val="00BE7AFA"/>
    <w:rsid w:val="00BF211F"/>
    <w:rsid w:val="00BF5C60"/>
    <w:rsid w:val="00C0369C"/>
    <w:rsid w:val="00C0490D"/>
    <w:rsid w:val="00C05093"/>
    <w:rsid w:val="00C101F0"/>
    <w:rsid w:val="00C114FF"/>
    <w:rsid w:val="00C15344"/>
    <w:rsid w:val="00C162B5"/>
    <w:rsid w:val="00C17F7F"/>
    <w:rsid w:val="00C2100F"/>
    <w:rsid w:val="00C25767"/>
    <w:rsid w:val="00C27CD7"/>
    <w:rsid w:val="00C303DC"/>
    <w:rsid w:val="00C304A0"/>
    <w:rsid w:val="00C31204"/>
    <w:rsid w:val="00C318EE"/>
    <w:rsid w:val="00C32F9F"/>
    <w:rsid w:val="00C338FD"/>
    <w:rsid w:val="00C35A42"/>
    <w:rsid w:val="00C370AD"/>
    <w:rsid w:val="00C37BA6"/>
    <w:rsid w:val="00C428C4"/>
    <w:rsid w:val="00C503E7"/>
    <w:rsid w:val="00C5245D"/>
    <w:rsid w:val="00C52528"/>
    <w:rsid w:val="00C52BE3"/>
    <w:rsid w:val="00C53B74"/>
    <w:rsid w:val="00C54164"/>
    <w:rsid w:val="00C554E8"/>
    <w:rsid w:val="00C569B4"/>
    <w:rsid w:val="00C60C27"/>
    <w:rsid w:val="00C6263A"/>
    <w:rsid w:val="00C6287E"/>
    <w:rsid w:val="00C669B5"/>
    <w:rsid w:val="00C67262"/>
    <w:rsid w:val="00C732DD"/>
    <w:rsid w:val="00C738D8"/>
    <w:rsid w:val="00C75D12"/>
    <w:rsid w:val="00C7708A"/>
    <w:rsid w:val="00C81602"/>
    <w:rsid w:val="00C827B3"/>
    <w:rsid w:val="00C829F0"/>
    <w:rsid w:val="00C84525"/>
    <w:rsid w:val="00C85949"/>
    <w:rsid w:val="00C86C7F"/>
    <w:rsid w:val="00C87B9A"/>
    <w:rsid w:val="00C91BD6"/>
    <w:rsid w:val="00C93120"/>
    <w:rsid w:val="00C94E06"/>
    <w:rsid w:val="00C96189"/>
    <w:rsid w:val="00C96B89"/>
    <w:rsid w:val="00CA0980"/>
    <w:rsid w:val="00CA0FF9"/>
    <w:rsid w:val="00CA43C4"/>
    <w:rsid w:val="00CA5877"/>
    <w:rsid w:val="00CB106A"/>
    <w:rsid w:val="00CB1461"/>
    <w:rsid w:val="00CB47E6"/>
    <w:rsid w:val="00CB6C38"/>
    <w:rsid w:val="00CC0E17"/>
    <w:rsid w:val="00CC2D32"/>
    <w:rsid w:val="00CC5377"/>
    <w:rsid w:val="00CD0CBE"/>
    <w:rsid w:val="00CD15DB"/>
    <w:rsid w:val="00CD35D8"/>
    <w:rsid w:val="00CD6867"/>
    <w:rsid w:val="00CE1469"/>
    <w:rsid w:val="00CE41A4"/>
    <w:rsid w:val="00CE4792"/>
    <w:rsid w:val="00CE5A1C"/>
    <w:rsid w:val="00CE5B38"/>
    <w:rsid w:val="00CE6407"/>
    <w:rsid w:val="00CF0D9B"/>
    <w:rsid w:val="00CF5D4D"/>
    <w:rsid w:val="00CF6045"/>
    <w:rsid w:val="00CF6BA0"/>
    <w:rsid w:val="00D001C2"/>
    <w:rsid w:val="00D00514"/>
    <w:rsid w:val="00D02DF1"/>
    <w:rsid w:val="00D031A1"/>
    <w:rsid w:val="00D0373C"/>
    <w:rsid w:val="00D03979"/>
    <w:rsid w:val="00D0500D"/>
    <w:rsid w:val="00D05363"/>
    <w:rsid w:val="00D0625D"/>
    <w:rsid w:val="00D06FD4"/>
    <w:rsid w:val="00D077E1"/>
    <w:rsid w:val="00D102F3"/>
    <w:rsid w:val="00D1645F"/>
    <w:rsid w:val="00D16F9B"/>
    <w:rsid w:val="00D1721C"/>
    <w:rsid w:val="00D22DD1"/>
    <w:rsid w:val="00D2418F"/>
    <w:rsid w:val="00D25853"/>
    <w:rsid w:val="00D269FB"/>
    <w:rsid w:val="00D26CAD"/>
    <w:rsid w:val="00D2741C"/>
    <w:rsid w:val="00D27855"/>
    <w:rsid w:val="00D32D00"/>
    <w:rsid w:val="00D34894"/>
    <w:rsid w:val="00D34A97"/>
    <w:rsid w:val="00D35681"/>
    <w:rsid w:val="00D35C61"/>
    <w:rsid w:val="00D37AEB"/>
    <w:rsid w:val="00D37BB7"/>
    <w:rsid w:val="00D40B66"/>
    <w:rsid w:val="00D4113F"/>
    <w:rsid w:val="00D419D0"/>
    <w:rsid w:val="00D41A6E"/>
    <w:rsid w:val="00D45825"/>
    <w:rsid w:val="00D4651A"/>
    <w:rsid w:val="00D46EAD"/>
    <w:rsid w:val="00D51335"/>
    <w:rsid w:val="00D5189D"/>
    <w:rsid w:val="00D521E5"/>
    <w:rsid w:val="00D56528"/>
    <w:rsid w:val="00D573D1"/>
    <w:rsid w:val="00D6092F"/>
    <w:rsid w:val="00D60EF5"/>
    <w:rsid w:val="00D623FF"/>
    <w:rsid w:val="00D624C4"/>
    <w:rsid w:val="00D624F4"/>
    <w:rsid w:val="00D629A6"/>
    <w:rsid w:val="00D62D89"/>
    <w:rsid w:val="00D6358D"/>
    <w:rsid w:val="00D63783"/>
    <w:rsid w:val="00D63ABE"/>
    <w:rsid w:val="00D64C86"/>
    <w:rsid w:val="00D6536D"/>
    <w:rsid w:val="00D659E0"/>
    <w:rsid w:val="00D65D1D"/>
    <w:rsid w:val="00D66773"/>
    <w:rsid w:val="00D66EA5"/>
    <w:rsid w:val="00D70585"/>
    <w:rsid w:val="00D70E35"/>
    <w:rsid w:val="00D7129F"/>
    <w:rsid w:val="00D72B3F"/>
    <w:rsid w:val="00D7341A"/>
    <w:rsid w:val="00D74896"/>
    <w:rsid w:val="00D74BA8"/>
    <w:rsid w:val="00D76035"/>
    <w:rsid w:val="00D81618"/>
    <w:rsid w:val="00D82533"/>
    <w:rsid w:val="00D8331F"/>
    <w:rsid w:val="00D84B06"/>
    <w:rsid w:val="00D87005"/>
    <w:rsid w:val="00D8723C"/>
    <w:rsid w:val="00D874E0"/>
    <w:rsid w:val="00D8758B"/>
    <w:rsid w:val="00D87FF3"/>
    <w:rsid w:val="00D9225C"/>
    <w:rsid w:val="00D9272E"/>
    <w:rsid w:val="00D93CCB"/>
    <w:rsid w:val="00D95796"/>
    <w:rsid w:val="00D95C3A"/>
    <w:rsid w:val="00D9733B"/>
    <w:rsid w:val="00DA28A8"/>
    <w:rsid w:val="00DA2AF6"/>
    <w:rsid w:val="00DA3337"/>
    <w:rsid w:val="00DA614E"/>
    <w:rsid w:val="00DA6435"/>
    <w:rsid w:val="00DA6B02"/>
    <w:rsid w:val="00DB4C6B"/>
    <w:rsid w:val="00DB5AF4"/>
    <w:rsid w:val="00DB73E6"/>
    <w:rsid w:val="00DC09A3"/>
    <w:rsid w:val="00DC2C34"/>
    <w:rsid w:val="00DC2D60"/>
    <w:rsid w:val="00DC741A"/>
    <w:rsid w:val="00DD0DAC"/>
    <w:rsid w:val="00DD2AAD"/>
    <w:rsid w:val="00DD30F3"/>
    <w:rsid w:val="00DD6F85"/>
    <w:rsid w:val="00DD750F"/>
    <w:rsid w:val="00DE2849"/>
    <w:rsid w:val="00DE378A"/>
    <w:rsid w:val="00DE533E"/>
    <w:rsid w:val="00DE5670"/>
    <w:rsid w:val="00DE6733"/>
    <w:rsid w:val="00DF15E2"/>
    <w:rsid w:val="00DF2181"/>
    <w:rsid w:val="00DF650B"/>
    <w:rsid w:val="00E0068D"/>
    <w:rsid w:val="00E009B4"/>
    <w:rsid w:val="00E02AA6"/>
    <w:rsid w:val="00E02F6F"/>
    <w:rsid w:val="00E0380B"/>
    <w:rsid w:val="00E04F30"/>
    <w:rsid w:val="00E05A5C"/>
    <w:rsid w:val="00E069A3"/>
    <w:rsid w:val="00E06C5B"/>
    <w:rsid w:val="00E11558"/>
    <w:rsid w:val="00E11DE8"/>
    <w:rsid w:val="00E12A7A"/>
    <w:rsid w:val="00E153CA"/>
    <w:rsid w:val="00E16A6B"/>
    <w:rsid w:val="00E21B9E"/>
    <w:rsid w:val="00E225BA"/>
    <w:rsid w:val="00E23C0C"/>
    <w:rsid w:val="00E270F1"/>
    <w:rsid w:val="00E27BE2"/>
    <w:rsid w:val="00E27E13"/>
    <w:rsid w:val="00E33137"/>
    <w:rsid w:val="00E40EB1"/>
    <w:rsid w:val="00E4308A"/>
    <w:rsid w:val="00E430CA"/>
    <w:rsid w:val="00E436CB"/>
    <w:rsid w:val="00E47B94"/>
    <w:rsid w:val="00E506FA"/>
    <w:rsid w:val="00E549C3"/>
    <w:rsid w:val="00E60D8D"/>
    <w:rsid w:val="00E613C6"/>
    <w:rsid w:val="00E6148C"/>
    <w:rsid w:val="00E6210B"/>
    <w:rsid w:val="00E622C2"/>
    <w:rsid w:val="00E6788C"/>
    <w:rsid w:val="00E71BD5"/>
    <w:rsid w:val="00E71E99"/>
    <w:rsid w:val="00E754C1"/>
    <w:rsid w:val="00E75BDC"/>
    <w:rsid w:val="00E7621D"/>
    <w:rsid w:val="00E76347"/>
    <w:rsid w:val="00E81A9B"/>
    <w:rsid w:val="00E81F5B"/>
    <w:rsid w:val="00E83739"/>
    <w:rsid w:val="00E85100"/>
    <w:rsid w:val="00E86675"/>
    <w:rsid w:val="00E86969"/>
    <w:rsid w:val="00E86D4E"/>
    <w:rsid w:val="00E9359B"/>
    <w:rsid w:val="00E935CE"/>
    <w:rsid w:val="00E936C1"/>
    <w:rsid w:val="00E93B39"/>
    <w:rsid w:val="00E97D2D"/>
    <w:rsid w:val="00EA06B9"/>
    <w:rsid w:val="00EA1766"/>
    <w:rsid w:val="00EA56A0"/>
    <w:rsid w:val="00EA6D2C"/>
    <w:rsid w:val="00EA78D2"/>
    <w:rsid w:val="00EB0D83"/>
    <w:rsid w:val="00EB0E2D"/>
    <w:rsid w:val="00EB4623"/>
    <w:rsid w:val="00EC459F"/>
    <w:rsid w:val="00EC7F67"/>
    <w:rsid w:val="00ED0501"/>
    <w:rsid w:val="00ED1370"/>
    <w:rsid w:val="00ED3C51"/>
    <w:rsid w:val="00ED49BF"/>
    <w:rsid w:val="00ED4B13"/>
    <w:rsid w:val="00ED6F42"/>
    <w:rsid w:val="00ED7205"/>
    <w:rsid w:val="00ED7A12"/>
    <w:rsid w:val="00EE0390"/>
    <w:rsid w:val="00EE22D8"/>
    <w:rsid w:val="00EE2C4B"/>
    <w:rsid w:val="00EE3027"/>
    <w:rsid w:val="00EE33B3"/>
    <w:rsid w:val="00EE35BF"/>
    <w:rsid w:val="00EE57A1"/>
    <w:rsid w:val="00EF2696"/>
    <w:rsid w:val="00EF4669"/>
    <w:rsid w:val="00EF624C"/>
    <w:rsid w:val="00EF7646"/>
    <w:rsid w:val="00EF7749"/>
    <w:rsid w:val="00EF7C8D"/>
    <w:rsid w:val="00F01B88"/>
    <w:rsid w:val="00F12ED4"/>
    <w:rsid w:val="00F159BC"/>
    <w:rsid w:val="00F15AB3"/>
    <w:rsid w:val="00F1649A"/>
    <w:rsid w:val="00F17759"/>
    <w:rsid w:val="00F223A1"/>
    <w:rsid w:val="00F23EFC"/>
    <w:rsid w:val="00F24A36"/>
    <w:rsid w:val="00F261E2"/>
    <w:rsid w:val="00F31B4B"/>
    <w:rsid w:val="00F330B4"/>
    <w:rsid w:val="00F34346"/>
    <w:rsid w:val="00F414CB"/>
    <w:rsid w:val="00F41D68"/>
    <w:rsid w:val="00F44124"/>
    <w:rsid w:val="00F4608A"/>
    <w:rsid w:val="00F47054"/>
    <w:rsid w:val="00F528E4"/>
    <w:rsid w:val="00F5429B"/>
    <w:rsid w:val="00F5517D"/>
    <w:rsid w:val="00F5759B"/>
    <w:rsid w:val="00F6137C"/>
    <w:rsid w:val="00F61703"/>
    <w:rsid w:val="00F61F03"/>
    <w:rsid w:val="00F62595"/>
    <w:rsid w:val="00F63262"/>
    <w:rsid w:val="00F63FF1"/>
    <w:rsid w:val="00F7181A"/>
    <w:rsid w:val="00F7194C"/>
    <w:rsid w:val="00F75BCA"/>
    <w:rsid w:val="00F7643B"/>
    <w:rsid w:val="00F8107B"/>
    <w:rsid w:val="00F81BF0"/>
    <w:rsid w:val="00F8422E"/>
    <w:rsid w:val="00F848C2"/>
    <w:rsid w:val="00F86274"/>
    <w:rsid w:val="00F90CA7"/>
    <w:rsid w:val="00F922DF"/>
    <w:rsid w:val="00F96555"/>
    <w:rsid w:val="00F96F5B"/>
    <w:rsid w:val="00FA1B8B"/>
    <w:rsid w:val="00FA1F5B"/>
    <w:rsid w:val="00FA26DF"/>
    <w:rsid w:val="00FA29BE"/>
    <w:rsid w:val="00FA2BE0"/>
    <w:rsid w:val="00FA4B91"/>
    <w:rsid w:val="00FB0D87"/>
    <w:rsid w:val="00FB120F"/>
    <w:rsid w:val="00FB3C03"/>
    <w:rsid w:val="00FB5584"/>
    <w:rsid w:val="00FB6C83"/>
    <w:rsid w:val="00FB6E1C"/>
    <w:rsid w:val="00FC1139"/>
    <w:rsid w:val="00FC13B4"/>
    <w:rsid w:val="00FC25A2"/>
    <w:rsid w:val="00FC3B92"/>
    <w:rsid w:val="00FC3E21"/>
    <w:rsid w:val="00FD17E5"/>
    <w:rsid w:val="00FD2E37"/>
    <w:rsid w:val="00FD6903"/>
    <w:rsid w:val="00FD72CE"/>
    <w:rsid w:val="00FE0298"/>
    <w:rsid w:val="00FE2788"/>
    <w:rsid w:val="00FE6531"/>
    <w:rsid w:val="00FF2316"/>
    <w:rsid w:val="00FF2506"/>
    <w:rsid w:val="00FF2FB9"/>
    <w:rsid w:val="00FF404E"/>
    <w:rsid w:val="00FF412E"/>
    <w:rsid w:val="00FF4147"/>
    <w:rsid w:val="00FF5A47"/>
    <w:rsid w:val="00FF5DD1"/>
    <w:rsid w:val="00FF73A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C9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22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28222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82226"/>
  </w:style>
  <w:style w:type="paragraph" w:styleId="Notedebasdepage">
    <w:name w:val="footnote text"/>
    <w:basedOn w:val="Normal"/>
    <w:link w:val="NotedebasdepageCar"/>
    <w:uiPriority w:val="99"/>
    <w:semiHidden/>
    <w:unhideWhenUsed/>
    <w:rsid w:val="008341D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341DE"/>
    <w:rPr>
      <w:sz w:val="20"/>
      <w:szCs w:val="20"/>
    </w:rPr>
  </w:style>
  <w:style w:type="character" w:styleId="Appelnotedebasdep">
    <w:name w:val="footnote reference"/>
    <w:basedOn w:val="Policepardfaut"/>
    <w:uiPriority w:val="99"/>
    <w:semiHidden/>
    <w:unhideWhenUsed/>
    <w:rsid w:val="008341DE"/>
    <w:rPr>
      <w:vertAlign w:val="superscript"/>
    </w:rPr>
  </w:style>
  <w:style w:type="character" w:styleId="Marquedecommentaire">
    <w:name w:val="annotation reference"/>
    <w:basedOn w:val="Policepardfaut"/>
    <w:uiPriority w:val="99"/>
    <w:semiHidden/>
    <w:unhideWhenUsed/>
    <w:rsid w:val="00D22DD1"/>
    <w:rPr>
      <w:sz w:val="16"/>
      <w:szCs w:val="16"/>
    </w:rPr>
  </w:style>
  <w:style w:type="paragraph" w:styleId="Commentaire">
    <w:name w:val="annotation text"/>
    <w:basedOn w:val="Normal"/>
    <w:link w:val="CommentaireCar"/>
    <w:uiPriority w:val="99"/>
    <w:semiHidden/>
    <w:unhideWhenUsed/>
    <w:rsid w:val="00D22DD1"/>
    <w:pPr>
      <w:spacing w:line="240" w:lineRule="auto"/>
    </w:pPr>
    <w:rPr>
      <w:sz w:val="20"/>
      <w:szCs w:val="20"/>
    </w:rPr>
  </w:style>
  <w:style w:type="character" w:customStyle="1" w:styleId="CommentaireCar">
    <w:name w:val="Commentaire Car"/>
    <w:basedOn w:val="Policepardfaut"/>
    <w:link w:val="Commentaire"/>
    <w:uiPriority w:val="99"/>
    <w:semiHidden/>
    <w:rsid w:val="00D22DD1"/>
    <w:rPr>
      <w:sz w:val="20"/>
      <w:szCs w:val="20"/>
    </w:rPr>
  </w:style>
  <w:style w:type="paragraph" w:styleId="Objetducommentaire">
    <w:name w:val="annotation subject"/>
    <w:basedOn w:val="Commentaire"/>
    <w:next w:val="Commentaire"/>
    <w:link w:val="ObjetducommentaireCar"/>
    <w:uiPriority w:val="99"/>
    <w:semiHidden/>
    <w:unhideWhenUsed/>
    <w:rsid w:val="00D22DD1"/>
    <w:rPr>
      <w:b/>
      <w:bCs/>
    </w:rPr>
  </w:style>
  <w:style w:type="character" w:customStyle="1" w:styleId="ObjetducommentaireCar">
    <w:name w:val="Objet du commentaire Car"/>
    <w:basedOn w:val="CommentaireCar"/>
    <w:link w:val="Objetducommentaire"/>
    <w:uiPriority w:val="99"/>
    <w:semiHidden/>
    <w:rsid w:val="00D22DD1"/>
    <w:rPr>
      <w:b/>
      <w:bCs/>
      <w:sz w:val="20"/>
      <w:szCs w:val="20"/>
    </w:rPr>
  </w:style>
  <w:style w:type="paragraph" w:styleId="Textedebulles">
    <w:name w:val="Balloon Text"/>
    <w:basedOn w:val="Normal"/>
    <w:link w:val="TextedebullesCar"/>
    <w:uiPriority w:val="99"/>
    <w:semiHidden/>
    <w:unhideWhenUsed/>
    <w:rsid w:val="00D22DD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22DD1"/>
    <w:rPr>
      <w:rFonts w:ascii="Segoe UI" w:hAnsi="Segoe UI" w:cs="Segoe UI"/>
      <w:sz w:val="18"/>
      <w:szCs w:val="18"/>
    </w:rPr>
  </w:style>
  <w:style w:type="character" w:styleId="Lienhypertexte">
    <w:name w:val="Hyperlink"/>
    <w:basedOn w:val="Policepardfaut"/>
    <w:uiPriority w:val="99"/>
    <w:semiHidden/>
    <w:unhideWhenUsed/>
    <w:rsid w:val="007527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i.radio-canada.ca/premiere/emissions/le-15-18/segments/capsule/74205/longueuil-histoire-archiv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uffpost.com/entry/explaining-white-privilege-to-a-broke-white-person_b_5269255"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ici.radio-canada.ca/television/les_bougon_c_est_aussi_ca_la_vie/emission/index.asp" TargetMode="External"/><Relationship Id="rId5" Type="http://schemas.openxmlformats.org/officeDocument/2006/relationships/footnotes" Target="footnotes.xml"/><Relationship Id="rId10" Type="http://schemas.openxmlformats.org/officeDocument/2006/relationships/hyperlink" Target="https://www.ledevoir.com/opinion/chroniques/586779/l-espoir" TargetMode="External"/><Relationship Id="rId4" Type="http://schemas.openxmlformats.org/officeDocument/2006/relationships/webSettings" Target="webSettings.xml"/><Relationship Id="rId9" Type="http://schemas.openxmlformats.org/officeDocument/2006/relationships/hyperlink" Target="https://www.ledevoir.com/opinion/chroniques/579954/hippopotames"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D96E3-D2FF-B54F-A819-5628BBDD7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7124</Words>
  <Characters>40611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2021-06-25T15:03:00Z</dcterms:created>
  <dcterms:modified xsi:type="dcterms:W3CDTF">2021-06-25T15:58:00Z</dcterms:modified>
</cp:coreProperties>
</file>